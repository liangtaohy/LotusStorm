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8AB" w:rsidRDefault="004748AB" w:rsidP="00E35C3A">
      <w:pPr>
        <w:spacing w:line="360" w:lineRule="exact"/>
        <w:rPr>
          <w:rFonts w:ascii="Times New Roman" w:hAnsi="Times New Roman"/>
          <w:szCs w:val="24"/>
        </w:rPr>
      </w:pPr>
      <w:bookmarkStart w:id="0" w:name="OLE_LINK1"/>
      <w:bookmarkStart w:id="1" w:name="OLE_LINK2"/>
      <w:bookmarkStart w:id="2" w:name="_GoBack"/>
      <w:bookmarkEnd w:id="2"/>
    </w:p>
    <w:p w:rsidR="0028050F" w:rsidRPr="00566270" w:rsidRDefault="00820D2B" w:rsidP="00E35C3A">
      <w:pPr>
        <w:spacing w:line="360" w:lineRule="exact"/>
        <w:rPr>
          <w:rFonts w:ascii="Times New Roman" w:hAnsi="Times New Roman"/>
          <w:szCs w:val="24"/>
        </w:rPr>
      </w:pPr>
      <w:r w:rsidRPr="00566270">
        <w:rPr>
          <w:rFonts w:ascii="Times New Roman" w:hAnsi="Times New Roman" w:hint="eastAsia"/>
          <w:szCs w:val="24"/>
        </w:rPr>
        <w:t>保密</w:t>
      </w:r>
      <w:r w:rsidRPr="00566270">
        <w:rPr>
          <w:rFonts w:ascii="Times New Roman" w:hAnsi="Times New Roman" w:hint="eastAsia"/>
          <w:szCs w:val="24"/>
        </w:rPr>
        <w:t xml:space="preserve">                                   </w:t>
      </w:r>
      <w:r w:rsidR="00D46B9F">
        <w:rPr>
          <w:rFonts w:ascii="Times New Roman" w:hAnsi="Times New Roman"/>
          <w:szCs w:val="24"/>
        </w:rPr>
        <w:t xml:space="preserve">    </w:t>
      </w:r>
      <w:r w:rsidRPr="00566270">
        <w:rPr>
          <w:rFonts w:ascii="Times New Roman" w:hAnsi="Times New Roman" w:hint="eastAsia"/>
          <w:szCs w:val="24"/>
        </w:rPr>
        <w:t xml:space="preserve">       </w:t>
      </w:r>
      <w:r w:rsidR="00D82D84" w:rsidRPr="00566270">
        <w:rPr>
          <w:rFonts w:ascii="Times New Roman" w:hAnsi="Times New Roman" w:hint="eastAsia"/>
          <w:szCs w:val="24"/>
        </w:rPr>
        <w:t xml:space="preserve">    </w:t>
      </w:r>
      <w:r w:rsidR="008A1772">
        <w:rPr>
          <w:rFonts w:ascii="Times New Roman" w:hAnsi="Times New Roman"/>
          <w:szCs w:val="24"/>
        </w:rPr>
        <w:t>2016</w:t>
      </w:r>
      <w:r w:rsidR="0028050F" w:rsidRPr="00566270">
        <w:rPr>
          <w:rFonts w:ascii="Times New Roman" w:hAnsi="Times New Roman"/>
          <w:szCs w:val="24"/>
        </w:rPr>
        <w:t>年</w:t>
      </w:r>
      <w:r w:rsidR="00C4131B" w:rsidRPr="00C4131B">
        <w:rPr>
          <w:rFonts w:ascii="Times New Roman" w:hAnsi="Times New Roman" w:hint="eastAsia"/>
          <w:szCs w:val="24"/>
          <w:u w:val="single"/>
        </w:rPr>
        <w:t>7</w:t>
      </w:r>
      <w:r w:rsidR="0028050F" w:rsidRPr="00566270">
        <w:rPr>
          <w:rFonts w:ascii="Times New Roman" w:hAnsi="Times New Roman"/>
          <w:szCs w:val="24"/>
        </w:rPr>
        <w:t>月</w:t>
      </w:r>
      <w:r w:rsidR="00D771AA">
        <w:rPr>
          <w:rFonts w:ascii="Times New Roman" w:hAnsi="Times New Roman" w:hint="eastAsia"/>
          <w:szCs w:val="24"/>
          <w:u w:val="single"/>
        </w:rPr>
        <w:t>1</w:t>
      </w:r>
      <w:r w:rsidR="00C4131B">
        <w:rPr>
          <w:rFonts w:ascii="Times New Roman" w:hAnsi="Times New Roman" w:hint="eastAsia"/>
          <w:szCs w:val="24"/>
          <w:u w:val="single"/>
        </w:rPr>
        <w:t>8</w:t>
      </w:r>
      <w:r w:rsidR="0028050F" w:rsidRPr="00566270">
        <w:rPr>
          <w:rFonts w:ascii="Times New Roman" w:hAnsi="Times New Roman"/>
          <w:szCs w:val="24"/>
        </w:rPr>
        <w:t>日</w:t>
      </w:r>
    </w:p>
    <w:p w:rsidR="005E355E" w:rsidRPr="00566270" w:rsidRDefault="005E355E" w:rsidP="00E35C3A">
      <w:pPr>
        <w:spacing w:line="360" w:lineRule="exact"/>
        <w:rPr>
          <w:rFonts w:ascii="Times New Roman" w:hAnsi="Times New Roman"/>
          <w:b/>
          <w:sz w:val="28"/>
          <w:szCs w:val="28"/>
        </w:rPr>
      </w:pPr>
    </w:p>
    <w:p w:rsidR="00820D2B" w:rsidRPr="00566270" w:rsidRDefault="00D339B7" w:rsidP="00E35C3A">
      <w:pPr>
        <w:spacing w:line="276" w:lineRule="auto"/>
        <w:jc w:val="center"/>
        <w:rPr>
          <w:rFonts w:ascii="宋体" w:hAnsi="宋体"/>
          <w:b/>
          <w:sz w:val="32"/>
          <w:szCs w:val="24"/>
        </w:rPr>
      </w:pPr>
      <w:r w:rsidRPr="00566270">
        <w:rPr>
          <w:rFonts w:ascii="宋体" w:hAnsi="宋体"/>
          <w:b/>
          <w:sz w:val="32"/>
          <w:szCs w:val="24"/>
        </w:rPr>
        <w:t>投资</w:t>
      </w:r>
      <w:r w:rsidR="00F8451C" w:rsidRPr="00566270">
        <w:rPr>
          <w:rFonts w:ascii="宋体" w:hAnsi="宋体"/>
          <w:b/>
          <w:sz w:val="32"/>
          <w:szCs w:val="24"/>
        </w:rPr>
        <w:t>意向书</w:t>
      </w:r>
    </w:p>
    <w:p w:rsidR="00820D2B" w:rsidRPr="00566270" w:rsidRDefault="00820D2B" w:rsidP="00E35C3A">
      <w:pPr>
        <w:spacing w:line="276" w:lineRule="auto"/>
        <w:jc w:val="center"/>
        <w:rPr>
          <w:rFonts w:ascii="宋体" w:hAnsi="宋体"/>
          <w:szCs w:val="24"/>
        </w:rPr>
      </w:pPr>
      <w:r w:rsidRPr="00566270">
        <w:rPr>
          <w:rFonts w:eastAsia="黑体" w:hint="eastAsia"/>
          <w:color w:val="000000"/>
        </w:rPr>
        <w:t xml:space="preserve">  </w:t>
      </w:r>
      <w:r w:rsidRPr="00566270">
        <w:rPr>
          <w:rFonts w:eastAsia="黑体" w:hint="eastAsia"/>
          <w:color w:val="000000"/>
        </w:rPr>
        <w:t>（</w:t>
      </w:r>
      <w:r w:rsidRPr="00566270">
        <w:rPr>
          <w:rFonts w:ascii="宋体" w:hAnsi="宋体" w:hint="eastAsia"/>
          <w:color w:val="000000"/>
          <w:szCs w:val="24"/>
        </w:rPr>
        <w:t>以下条款若</w:t>
      </w:r>
      <w:r w:rsidRPr="00566270">
        <w:rPr>
          <w:rFonts w:ascii="宋体" w:hAnsi="宋体" w:hint="eastAsia"/>
          <w:color w:val="000000"/>
          <w:szCs w:val="24"/>
          <w:lang w:val="en-GB"/>
        </w:rPr>
        <w:t>与日后各方实际签署的正式法律文件</w:t>
      </w:r>
      <w:r w:rsidRPr="00566270">
        <w:rPr>
          <w:rFonts w:ascii="宋体" w:hAnsi="宋体"/>
          <w:color w:val="000000"/>
          <w:szCs w:val="24"/>
          <w:lang w:val="en-GB"/>
        </w:rPr>
        <w:t>存在冲突，以</w:t>
      </w:r>
      <w:r w:rsidRPr="00566270">
        <w:rPr>
          <w:rFonts w:ascii="宋体" w:hAnsi="宋体" w:hint="eastAsia"/>
          <w:color w:val="000000"/>
          <w:szCs w:val="24"/>
          <w:lang w:val="en-GB"/>
        </w:rPr>
        <w:t>后者</w:t>
      </w:r>
      <w:r w:rsidRPr="00566270">
        <w:rPr>
          <w:rFonts w:ascii="宋体" w:hAnsi="宋体"/>
          <w:color w:val="000000"/>
          <w:szCs w:val="24"/>
          <w:lang w:val="en-GB"/>
        </w:rPr>
        <w:t>为准。</w:t>
      </w:r>
      <w:r w:rsidRPr="00566270">
        <w:rPr>
          <w:rFonts w:ascii="宋体" w:hAnsi="宋体" w:hint="eastAsia"/>
          <w:color w:val="000000"/>
          <w:szCs w:val="24"/>
          <w:lang w:val="en-GB"/>
        </w:rPr>
        <w:t>）</w:t>
      </w:r>
    </w:p>
    <w:p w:rsidR="00BC2ACF" w:rsidRPr="00566270" w:rsidRDefault="00BC2ACF" w:rsidP="00E35C3A">
      <w:pPr>
        <w:spacing w:line="276" w:lineRule="auto"/>
        <w:rPr>
          <w:rFonts w:ascii="Times New Roman" w:hAnsi="Times New Roman"/>
          <w:b/>
          <w:i/>
          <w:szCs w:val="24"/>
        </w:rPr>
      </w:pPr>
    </w:p>
    <w:p w:rsidR="00AF61AA" w:rsidRPr="00566270" w:rsidRDefault="00D339B7" w:rsidP="00E35C3A">
      <w:pPr>
        <w:tabs>
          <w:tab w:val="left" w:pos="540"/>
        </w:tabs>
        <w:spacing w:line="276" w:lineRule="auto"/>
        <w:ind w:firstLineChars="200" w:firstLine="480"/>
        <w:rPr>
          <w:rFonts w:ascii="Times New Roman" w:hAnsi="Times New Roman"/>
          <w:szCs w:val="24"/>
        </w:rPr>
      </w:pPr>
      <w:r w:rsidRPr="00566270">
        <w:rPr>
          <w:rFonts w:ascii="Times New Roman" w:hAnsi="Times New Roman" w:hint="eastAsia"/>
          <w:szCs w:val="24"/>
        </w:rPr>
        <w:t>本投资</w:t>
      </w:r>
      <w:r w:rsidR="00E21D06" w:rsidRPr="00566270">
        <w:rPr>
          <w:rFonts w:ascii="Times New Roman" w:hAnsi="Times New Roman" w:hint="eastAsia"/>
          <w:szCs w:val="24"/>
        </w:rPr>
        <w:t>意向书（</w:t>
      </w:r>
      <w:r w:rsidR="00954E52" w:rsidRPr="00566270">
        <w:rPr>
          <w:rFonts w:ascii="Times New Roman" w:hAnsi="Times New Roman" w:hint="eastAsia"/>
          <w:szCs w:val="24"/>
        </w:rPr>
        <w:t>“</w:t>
      </w:r>
      <w:r w:rsidR="00E21D06" w:rsidRPr="00566270">
        <w:rPr>
          <w:rFonts w:ascii="Times New Roman" w:hAnsi="Times New Roman" w:hint="eastAsia"/>
          <w:szCs w:val="24"/>
        </w:rPr>
        <w:t>意向书</w:t>
      </w:r>
      <w:r w:rsidR="00954E52" w:rsidRPr="00566270">
        <w:rPr>
          <w:rFonts w:ascii="Times New Roman" w:hAnsi="Times New Roman" w:hint="eastAsia"/>
          <w:szCs w:val="24"/>
        </w:rPr>
        <w:t>”</w:t>
      </w:r>
      <w:r w:rsidR="00E21D06" w:rsidRPr="00566270">
        <w:rPr>
          <w:rFonts w:ascii="Times New Roman" w:hAnsi="Times New Roman" w:hint="eastAsia"/>
          <w:szCs w:val="24"/>
        </w:rPr>
        <w:t>）</w:t>
      </w:r>
      <w:r w:rsidR="00BF42B5" w:rsidRPr="00566270">
        <w:rPr>
          <w:rFonts w:ascii="Times New Roman" w:hAnsi="Times New Roman" w:hint="eastAsia"/>
          <w:szCs w:val="24"/>
        </w:rPr>
        <w:t>旨在</w:t>
      </w:r>
      <w:r w:rsidRPr="00566270">
        <w:rPr>
          <w:rFonts w:ascii="Times New Roman" w:hAnsi="Times New Roman" w:hint="eastAsia"/>
          <w:szCs w:val="24"/>
        </w:rPr>
        <w:t>描述</w:t>
      </w:r>
      <w:r w:rsidR="00625F86" w:rsidRPr="00566270">
        <w:rPr>
          <w:rFonts w:ascii="Times New Roman" w:hAnsi="Times New Roman" w:hint="eastAsia"/>
          <w:szCs w:val="24"/>
        </w:rPr>
        <w:t>共青城睿创投资管理合伙企业（有限合伙）</w:t>
      </w:r>
      <w:r w:rsidR="009D2BF7" w:rsidRPr="00566270">
        <w:rPr>
          <w:rFonts w:ascii="Times New Roman" w:hAnsi="Times New Roman" w:hint="eastAsia"/>
          <w:szCs w:val="24"/>
        </w:rPr>
        <w:t>（</w:t>
      </w:r>
      <w:r w:rsidR="0028050F" w:rsidRPr="00566270">
        <w:rPr>
          <w:rFonts w:ascii="Times New Roman" w:hAnsi="Times New Roman" w:hint="eastAsia"/>
          <w:szCs w:val="24"/>
        </w:rPr>
        <w:t>以下</w:t>
      </w:r>
      <w:r w:rsidR="00625F86" w:rsidRPr="00566270">
        <w:rPr>
          <w:rFonts w:ascii="Times New Roman" w:hAnsi="Times New Roman" w:hint="eastAsia"/>
          <w:szCs w:val="24"/>
        </w:rPr>
        <w:t>简</w:t>
      </w:r>
      <w:r w:rsidR="0028050F" w:rsidRPr="00566270">
        <w:rPr>
          <w:rFonts w:ascii="Times New Roman" w:hAnsi="Times New Roman" w:hint="eastAsia"/>
          <w:szCs w:val="24"/>
        </w:rPr>
        <w:t>称</w:t>
      </w:r>
      <w:r w:rsidR="00954E52" w:rsidRPr="00566270">
        <w:rPr>
          <w:rFonts w:ascii="Times New Roman" w:hAnsi="Times New Roman" w:hint="eastAsia"/>
          <w:szCs w:val="24"/>
        </w:rPr>
        <w:t>“</w:t>
      </w:r>
      <w:r w:rsidRPr="00566270">
        <w:rPr>
          <w:rFonts w:ascii="Times New Roman" w:hAnsi="Times New Roman" w:hint="eastAsia"/>
          <w:szCs w:val="24"/>
        </w:rPr>
        <w:t>投资人</w:t>
      </w:r>
      <w:r w:rsidR="00954E52" w:rsidRPr="00566270">
        <w:rPr>
          <w:rFonts w:ascii="Times New Roman" w:hAnsi="Times New Roman" w:hint="eastAsia"/>
          <w:szCs w:val="24"/>
        </w:rPr>
        <w:t>”</w:t>
      </w:r>
      <w:r w:rsidR="00625F86" w:rsidRPr="00566270">
        <w:rPr>
          <w:rFonts w:ascii="Times New Roman" w:hAnsi="Times New Roman" w:hint="eastAsia"/>
          <w:szCs w:val="24"/>
        </w:rPr>
        <w:t>或“睿创投资”</w:t>
      </w:r>
      <w:r w:rsidRPr="00566270">
        <w:rPr>
          <w:rFonts w:ascii="Times New Roman" w:hAnsi="Times New Roman" w:hint="eastAsia"/>
          <w:szCs w:val="24"/>
        </w:rPr>
        <w:t>）投资</w:t>
      </w:r>
      <w:r w:rsidR="00C4131B" w:rsidRPr="00C4131B">
        <w:rPr>
          <w:rFonts w:ascii="Times New Roman" w:hAnsi="Times New Roman" w:hint="eastAsia"/>
          <w:szCs w:val="24"/>
          <w:u w:val="single"/>
        </w:rPr>
        <w:t>北京一修网络科技有限公司</w:t>
      </w:r>
      <w:r w:rsidR="009D3FE8" w:rsidRPr="00566270">
        <w:rPr>
          <w:rFonts w:ascii="Times New Roman" w:hAnsi="Times New Roman" w:hint="eastAsia"/>
          <w:szCs w:val="24"/>
        </w:rPr>
        <w:t>（</w:t>
      </w:r>
      <w:r w:rsidR="00954E52" w:rsidRPr="00566270">
        <w:rPr>
          <w:rFonts w:ascii="Times New Roman" w:hAnsi="Times New Roman" w:hint="eastAsia"/>
          <w:szCs w:val="24"/>
        </w:rPr>
        <w:t>“</w:t>
      </w:r>
      <w:r w:rsidR="009D3FE8" w:rsidRPr="00566270">
        <w:rPr>
          <w:rFonts w:ascii="Times New Roman" w:hAnsi="Times New Roman" w:hint="eastAsia"/>
          <w:szCs w:val="24"/>
        </w:rPr>
        <w:t>公司</w:t>
      </w:r>
      <w:r w:rsidR="00954E52" w:rsidRPr="00566270">
        <w:rPr>
          <w:rFonts w:ascii="Times New Roman" w:hAnsi="Times New Roman" w:hint="eastAsia"/>
          <w:szCs w:val="24"/>
        </w:rPr>
        <w:t>”</w:t>
      </w:r>
      <w:r w:rsidR="00556D51" w:rsidRPr="00566270">
        <w:rPr>
          <w:rFonts w:ascii="Times New Roman" w:hAnsi="Times New Roman" w:hint="eastAsia"/>
          <w:szCs w:val="24"/>
        </w:rPr>
        <w:t>）</w:t>
      </w:r>
      <w:r w:rsidRPr="00566270">
        <w:rPr>
          <w:rFonts w:ascii="Times New Roman" w:hAnsi="Times New Roman" w:hint="eastAsia"/>
          <w:szCs w:val="24"/>
        </w:rPr>
        <w:t>的主要条款。</w:t>
      </w:r>
    </w:p>
    <w:p w:rsidR="00CB3D4B" w:rsidRPr="00566270" w:rsidRDefault="00CB3D4B" w:rsidP="00E35C3A">
      <w:pPr>
        <w:spacing w:line="276" w:lineRule="auto"/>
        <w:rPr>
          <w:rFonts w:ascii="Times New Roman" w:hAnsi="Times New Roman"/>
          <w:szCs w:val="24"/>
        </w:rPr>
      </w:pPr>
    </w:p>
    <w:p w:rsidR="006B7250" w:rsidRDefault="000B6E07" w:rsidP="000B6E07">
      <w:pPr>
        <w:tabs>
          <w:tab w:val="left" w:pos="540"/>
        </w:tabs>
        <w:spacing w:line="360" w:lineRule="exact"/>
        <w:ind w:firstLineChars="200" w:firstLine="480"/>
        <w:rPr>
          <w:rFonts w:ascii="Times New Roman" w:hAnsi="Times New Roman"/>
          <w:szCs w:val="24"/>
        </w:rPr>
      </w:pPr>
      <w:r w:rsidRPr="00566270">
        <w:rPr>
          <w:rFonts w:ascii="Times New Roman" w:hAnsi="Times New Roman" w:hint="eastAsia"/>
          <w:szCs w:val="24"/>
        </w:rPr>
        <w:t>本意向书中相关条款将根据尽职调查进展情况适当调整，并据此确定最终交易架构，以实现本意向书项下的商业目的。</w:t>
      </w:r>
      <w:r w:rsidR="002D638E" w:rsidRPr="00566270">
        <w:rPr>
          <w:rFonts w:ascii="Times New Roman" w:hAnsi="Times New Roman" w:hint="eastAsia"/>
          <w:szCs w:val="24"/>
        </w:rPr>
        <w:t>各方将</w:t>
      </w:r>
      <w:r w:rsidR="002D638E" w:rsidRPr="00566270">
        <w:rPr>
          <w:rFonts w:ascii="Times New Roman" w:hAnsi="Times New Roman"/>
          <w:szCs w:val="24"/>
        </w:rPr>
        <w:t>尽最大努力</w:t>
      </w:r>
      <w:r w:rsidR="002D638E" w:rsidRPr="00566270">
        <w:rPr>
          <w:rFonts w:ascii="Times New Roman" w:hAnsi="Times New Roman" w:hint="eastAsia"/>
          <w:szCs w:val="24"/>
        </w:rPr>
        <w:t>根据下述条款</w:t>
      </w:r>
      <w:r w:rsidR="00B0755F" w:rsidRPr="00566270">
        <w:rPr>
          <w:rFonts w:ascii="Times New Roman" w:hAnsi="Times New Roman" w:hint="eastAsia"/>
          <w:szCs w:val="24"/>
        </w:rPr>
        <w:t>尽快完成并签署正式法律文件，以促成本次投资</w:t>
      </w:r>
      <w:r w:rsidR="002D638E" w:rsidRPr="00566270">
        <w:rPr>
          <w:rFonts w:ascii="Times New Roman" w:hAnsi="Times New Roman" w:hint="eastAsia"/>
          <w:szCs w:val="24"/>
        </w:rPr>
        <w:t>的及时完成。</w:t>
      </w:r>
    </w:p>
    <w:p w:rsidR="008A122B" w:rsidRPr="00566270" w:rsidRDefault="008A122B" w:rsidP="000B6E07">
      <w:pPr>
        <w:tabs>
          <w:tab w:val="left" w:pos="540"/>
        </w:tabs>
        <w:spacing w:line="360" w:lineRule="exact"/>
        <w:ind w:firstLineChars="200" w:firstLine="480"/>
        <w:rPr>
          <w:rFonts w:ascii="Times New Roman" w:hAnsi="Times New Roman" w:hint="eastAsia"/>
          <w:szCs w:val="24"/>
        </w:rPr>
      </w:pPr>
    </w:p>
    <w:tbl>
      <w:tblPr>
        <w:tblW w:w="9538" w:type="dxa"/>
        <w:tblInd w:w="-459" w:type="dxa"/>
        <w:tblLook w:val="0000" w:firstRow="0" w:lastRow="0" w:firstColumn="0" w:lastColumn="0" w:noHBand="0" w:noVBand="0"/>
      </w:tblPr>
      <w:tblGrid>
        <w:gridCol w:w="2064"/>
        <w:gridCol w:w="7474"/>
      </w:tblGrid>
      <w:tr w:rsidR="00F234EE" w:rsidRPr="00566270" w:rsidTr="004748AB">
        <w:trPr>
          <w:trHeight w:val="254"/>
          <w:tblHeader/>
        </w:trPr>
        <w:tc>
          <w:tcPr>
            <w:tcW w:w="2064" w:type="dxa"/>
            <w:tcBorders>
              <w:top w:val="single" w:sz="4" w:space="0" w:color="auto"/>
              <w:left w:val="single" w:sz="4" w:space="0" w:color="auto"/>
              <w:bottom w:val="single" w:sz="4" w:space="0" w:color="auto"/>
              <w:right w:val="single" w:sz="4" w:space="0" w:color="auto"/>
            </w:tcBorders>
            <w:shd w:val="clear" w:color="auto" w:fill="003366"/>
            <w:noWrap/>
            <w:vAlign w:val="center"/>
          </w:tcPr>
          <w:bookmarkEnd w:id="0"/>
          <w:bookmarkEnd w:id="1"/>
          <w:p w:rsidR="006B7250" w:rsidRPr="00566270" w:rsidRDefault="00D339B7" w:rsidP="007E232F">
            <w:pPr>
              <w:spacing w:line="360" w:lineRule="exact"/>
              <w:jc w:val="center"/>
              <w:rPr>
                <w:rFonts w:ascii="Times New Roman" w:hAnsi="Times New Roman"/>
                <w:b/>
                <w:bCs/>
                <w:szCs w:val="24"/>
              </w:rPr>
            </w:pPr>
            <w:r w:rsidRPr="00566270">
              <w:rPr>
                <w:rFonts w:ascii="Times New Roman" w:hAnsi="Times New Roman"/>
                <w:b/>
                <w:bCs/>
                <w:szCs w:val="24"/>
              </w:rPr>
              <w:t>事项</w:t>
            </w:r>
          </w:p>
        </w:tc>
        <w:tc>
          <w:tcPr>
            <w:tcW w:w="7474" w:type="dxa"/>
            <w:tcBorders>
              <w:top w:val="single" w:sz="4" w:space="0" w:color="auto"/>
              <w:left w:val="nil"/>
              <w:bottom w:val="single" w:sz="4" w:space="0" w:color="auto"/>
              <w:right w:val="single" w:sz="4" w:space="0" w:color="auto"/>
            </w:tcBorders>
            <w:shd w:val="clear" w:color="auto" w:fill="003366"/>
            <w:noWrap/>
            <w:vAlign w:val="center"/>
          </w:tcPr>
          <w:p w:rsidR="006B7250" w:rsidRPr="00566270" w:rsidRDefault="00D339B7" w:rsidP="007E232F">
            <w:pPr>
              <w:tabs>
                <w:tab w:val="left" w:pos="6732"/>
              </w:tabs>
              <w:spacing w:line="360" w:lineRule="exact"/>
              <w:jc w:val="center"/>
              <w:rPr>
                <w:rFonts w:ascii="Times New Roman" w:hAnsi="Times New Roman"/>
                <w:b/>
                <w:bCs/>
                <w:szCs w:val="24"/>
              </w:rPr>
            </w:pPr>
            <w:r w:rsidRPr="00566270">
              <w:rPr>
                <w:rFonts w:ascii="Times New Roman" w:hAnsi="Times New Roman"/>
                <w:b/>
                <w:bCs/>
                <w:szCs w:val="24"/>
              </w:rPr>
              <w:t>条款</w:t>
            </w:r>
          </w:p>
        </w:tc>
      </w:tr>
      <w:tr w:rsidR="00F234EE" w:rsidRPr="00566270" w:rsidTr="008A122B">
        <w:trPr>
          <w:trHeight w:val="411"/>
          <w:tblHeader/>
        </w:trPr>
        <w:tc>
          <w:tcPr>
            <w:tcW w:w="2064" w:type="dxa"/>
            <w:tcBorders>
              <w:top w:val="nil"/>
              <w:left w:val="single" w:sz="4" w:space="0" w:color="auto"/>
              <w:bottom w:val="single" w:sz="4" w:space="0" w:color="auto"/>
              <w:right w:val="single" w:sz="4" w:space="0" w:color="auto"/>
            </w:tcBorders>
            <w:noWrap/>
            <w:vAlign w:val="center"/>
          </w:tcPr>
          <w:p w:rsidR="006B7250" w:rsidRPr="00566270" w:rsidRDefault="00D339B7" w:rsidP="00867A12">
            <w:pPr>
              <w:spacing w:line="360" w:lineRule="exact"/>
              <w:rPr>
                <w:rFonts w:ascii="Times New Roman" w:hAnsi="Times New Roman"/>
                <w:b/>
                <w:szCs w:val="24"/>
              </w:rPr>
            </w:pPr>
            <w:r w:rsidRPr="00566270">
              <w:rPr>
                <w:rFonts w:ascii="Times New Roman" w:hAnsi="Times New Roman"/>
                <w:b/>
                <w:szCs w:val="24"/>
              </w:rPr>
              <w:t>投资人</w:t>
            </w:r>
          </w:p>
        </w:tc>
        <w:tc>
          <w:tcPr>
            <w:tcW w:w="7474" w:type="dxa"/>
            <w:tcBorders>
              <w:top w:val="nil"/>
              <w:left w:val="nil"/>
              <w:bottom w:val="single" w:sz="4" w:space="0" w:color="auto"/>
              <w:right w:val="single" w:sz="4" w:space="0" w:color="auto"/>
            </w:tcBorders>
            <w:noWrap/>
            <w:vAlign w:val="center"/>
          </w:tcPr>
          <w:p w:rsidR="006B7250" w:rsidRPr="00566270" w:rsidRDefault="00820D2B" w:rsidP="003A280D">
            <w:pPr>
              <w:spacing w:line="360" w:lineRule="exact"/>
              <w:rPr>
                <w:rFonts w:ascii="Times New Roman" w:hAnsi="Times New Roman"/>
                <w:szCs w:val="24"/>
              </w:rPr>
            </w:pPr>
            <w:r w:rsidRPr="00566270">
              <w:rPr>
                <w:rFonts w:ascii="Times New Roman" w:hAnsi="Times New Roman" w:hint="eastAsia"/>
                <w:szCs w:val="24"/>
              </w:rPr>
              <w:t>共青城睿创投资管理合伙企业（有限合伙）</w:t>
            </w:r>
          </w:p>
        </w:tc>
      </w:tr>
      <w:tr w:rsidR="00F234EE" w:rsidRPr="00566270" w:rsidTr="008A122B">
        <w:trPr>
          <w:trHeight w:val="559"/>
          <w:tblHeader/>
        </w:trPr>
        <w:tc>
          <w:tcPr>
            <w:tcW w:w="2064" w:type="dxa"/>
            <w:tcBorders>
              <w:top w:val="nil"/>
              <w:left w:val="single" w:sz="4" w:space="0" w:color="auto"/>
              <w:bottom w:val="single" w:sz="4" w:space="0" w:color="auto"/>
              <w:right w:val="single" w:sz="4" w:space="0" w:color="auto"/>
            </w:tcBorders>
            <w:noWrap/>
            <w:vAlign w:val="center"/>
          </w:tcPr>
          <w:p w:rsidR="006B7250" w:rsidRPr="00566270" w:rsidRDefault="00A4691D" w:rsidP="00867A12">
            <w:pPr>
              <w:spacing w:line="360" w:lineRule="exact"/>
              <w:rPr>
                <w:rFonts w:ascii="Times New Roman" w:hAnsi="Times New Roman"/>
                <w:b/>
                <w:szCs w:val="24"/>
              </w:rPr>
            </w:pPr>
            <w:r w:rsidRPr="00566270">
              <w:rPr>
                <w:rFonts w:ascii="Times New Roman" w:hAnsi="Times New Roman" w:hint="eastAsia"/>
                <w:b/>
                <w:szCs w:val="24"/>
              </w:rPr>
              <w:t>公司</w:t>
            </w:r>
          </w:p>
        </w:tc>
        <w:tc>
          <w:tcPr>
            <w:tcW w:w="7474" w:type="dxa"/>
            <w:tcBorders>
              <w:top w:val="nil"/>
              <w:left w:val="nil"/>
              <w:bottom w:val="single" w:sz="4" w:space="0" w:color="auto"/>
              <w:right w:val="single" w:sz="4" w:space="0" w:color="auto"/>
            </w:tcBorders>
            <w:noWrap/>
            <w:vAlign w:val="center"/>
          </w:tcPr>
          <w:p w:rsidR="00D339B7" w:rsidRPr="000B6E07" w:rsidRDefault="00C4131B" w:rsidP="00B46108">
            <w:pPr>
              <w:spacing w:line="360" w:lineRule="exact"/>
              <w:rPr>
                <w:rFonts w:ascii="Times New Roman" w:hAnsi="Times New Roman" w:hint="eastAsia"/>
                <w:szCs w:val="24"/>
              </w:rPr>
            </w:pPr>
            <w:r w:rsidRPr="00C4131B">
              <w:rPr>
                <w:rFonts w:ascii="Times New Roman" w:hAnsi="Times New Roman" w:hint="eastAsia"/>
                <w:szCs w:val="24"/>
              </w:rPr>
              <w:t>北京一修网络科技有限公司</w:t>
            </w:r>
          </w:p>
        </w:tc>
      </w:tr>
      <w:tr w:rsidR="00F234EE" w:rsidRPr="00E9397B" w:rsidTr="004748AB">
        <w:trPr>
          <w:trHeight w:val="594"/>
          <w:tblHeader/>
        </w:trPr>
        <w:tc>
          <w:tcPr>
            <w:tcW w:w="2064" w:type="dxa"/>
            <w:tcBorders>
              <w:top w:val="nil"/>
              <w:left w:val="single" w:sz="4" w:space="0" w:color="auto"/>
              <w:bottom w:val="single" w:sz="4" w:space="0" w:color="auto"/>
              <w:right w:val="single" w:sz="4" w:space="0" w:color="auto"/>
            </w:tcBorders>
            <w:noWrap/>
            <w:vAlign w:val="center"/>
          </w:tcPr>
          <w:p w:rsidR="0013354E" w:rsidRPr="00566270" w:rsidRDefault="00A4691D" w:rsidP="00867A12">
            <w:pPr>
              <w:spacing w:line="360" w:lineRule="exact"/>
              <w:rPr>
                <w:rFonts w:ascii="Times New Roman" w:hAnsi="Times New Roman"/>
                <w:b/>
                <w:szCs w:val="24"/>
              </w:rPr>
            </w:pPr>
            <w:r w:rsidRPr="00566270">
              <w:rPr>
                <w:rFonts w:ascii="Times New Roman" w:hAnsi="Times New Roman" w:hint="eastAsia"/>
                <w:b/>
                <w:szCs w:val="24"/>
              </w:rPr>
              <w:t>现有股东</w:t>
            </w:r>
          </w:p>
        </w:tc>
        <w:tc>
          <w:tcPr>
            <w:tcW w:w="7474" w:type="dxa"/>
            <w:tcBorders>
              <w:top w:val="nil"/>
              <w:left w:val="nil"/>
              <w:bottom w:val="single" w:sz="4" w:space="0" w:color="auto"/>
              <w:right w:val="single" w:sz="4" w:space="0" w:color="auto"/>
            </w:tcBorders>
            <w:noWrap/>
            <w:vAlign w:val="center"/>
          </w:tcPr>
          <w:p w:rsidR="00C4131B" w:rsidRDefault="00C4131B" w:rsidP="000B6E07">
            <w:pPr>
              <w:spacing w:line="360" w:lineRule="exact"/>
              <w:rPr>
                <w:rFonts w:ascii="Times New Roman" w:hAnsi="Times New Roman" w:hint="eastAsia"/>
                <w:szCs w:val="24"/>
              </w:rPr>
            </w:pPr>
            <w:r>
              <w:rPr>
                <w:rFonts w:ascii="Times New Roman" w:hAnsi="Times New Roman" w:hint="eastAsia"/>
                <w:szCs w:val="24"/>
              </w:rPr>
              <w:t>创始股东：陶沙</w:t>
            </w:r>
          </w:p>
          <w:p w:rsidR="00E9397B" w:rsidRPr="00E9397B" w:rsidRDefault="00C4131B" w:rsidP="00C4131B">
            <w:pPr>
              <w:spacing w:line="360" w:lineRule="exact"/>
              <w:rPr>
                <w:rFonts w:ascii="Times New Roman" w:hAnsi="Times New Roman" w:hint="eastAsia"/>
                <w:szCs w:val="24"/>
              </w:rPr>
            </w:pPr>
            <w:r>
              <w:rPr>
                <w:rFonts w:ascii="Times New Roman" w:hAnsi="Times New Roman" w:hint="eastAsia"/>
                <w:szCs w:val="24"/>
              </w:rPr>
              <w:t>原投资人：</w:t>
            </w:r>
            <w:r w:rsidR="006912F8">
              <w:rPr>
                <w:rFonts w:ascii="Times New Roman" w:hAnsi="Times New Roman" w:hint="eastAsia"/>
                <w:szCs w:val="24"/>
              </w:rPr>
              <w:t>王刚、周雯</w:t>
            </w:r>
          </w:p>
        </w:tc>
      </w:tr>
      <w:tr w:rsidR="00F234EE" w:rsidRPr="00566270" w:rsidTr="004748AB">
        <w:trPr>
          <w:trHeight w:val="450"/>
          <w:tblHeader/>
        </w:trPr>
        <w:tc>
          <w:tcPr>
            <w:tcW w:w="2064" w:type="dxa"/>
            <w:tcBorders>
              <w:top w:val="nil"/>
              <w:left w:val="single" w:sz="4" w:space="0" w:color="auto"/>
              <w:bottom w:val="single" w:sz="4" w:space="0" w:color="auto"/>
              <w:right w:val="single" w:sz="4" w:space="0" w:color="auto"/>
            </w:tcBorders>
            <w:noWrap/>
            <w:vAlign w:val="center"/>
          </w:tcPr>
          <w:p w:rsidR="007E7D9A" w:rsidRPr="00566270" w:rsidRDefault="00D339B7" w:rsidP="00867A12">
            <w:pPr>
              <w:spacing w:line="360" w:lineRule="exact"/>
              <w:rPr>
                <w:rFonts w:ascii="Times New Roman" w:hAnsi="Times New Roman"/>
                <w:b/>
                <w:szCs w:val="24"/>
              </w:rPr>
            </w:pPr>
            <w:r w:rsidRPr="00566270">
              <w:rPr>
                <w:rFonts w:ascii="Times New Roman" w:hAnsi="Times New Roman"/>
                <w:b/>
                <w:szCs w:val="24"/>
              </w:rPr>
              <w:t>投资金额</w:t>
            </w:r>
          </w:p>
        </w:tc>
        <w:tc>
          <w:tcPr>
            <w:tcW w:w="7474" w:type="dxa"/>
            <w:tcBorders>
              <w:top w:val="nil"/>
              <w:left w:val="nil"/>
              <w:bottom w:val="single" w:sz="4" w:space="0" w:color="auto"/>
              <w:right w:val="single" w:sz="4" w:space="0" w:color="auto"/>
            </w:tcBorders>
            <w:noWrap/>
            <w:vAlign w:val="center"/>
          </w:tcPr>
          <w:p w:rsidR="00DD628E" w:rsidRPr="00566270" w:rsidRDefault="00041E78" w:rsidP="00E9397B">
            <w:pPr>
              <w:spacing w:line="360" w:lineRule="exact"/>
              <w:rPr>
                <w:rFonts w:ascii="Times New Roman" w:hAnsi="Times New Roman"/>
                <w:szCs w:val="24"/>
              </w:rPr>
            </w:pPr>
            <w:r w:rsidRPr="00566270">
              <w:rPr>
                <w:rFonts w:ascii="Times New Roman" w:hAnsi="Times New Roman" w:hint="eastAsia"/>
                <w:szCs w:val="24"/>
              </w:rPr>
              <w:t>投资人</w:t>
            </w:r>
            <w:r w:rsidR="00DD628E" w:rsidRPr="00566270">
              <w:rPr>
                <w:rFonts w:ascii="Times New Roman" w:hAnsi="Times New Roman" w:hint="eastAsia"/>
                <w:szCs w:val="24"/>
              </w:rPr>
              <w:t>将以</w:t>
            </w:r>
            <w:r w:rsidR="00046F6E" w:rsidRPr="00566270">
              <w:rPr>
                <w:rFonts w:ascii="Times New Roman" w:hAnsi="Times New Roman" w:hint="eastAsia"/>
                <w:szCs w:val="24"/>
              </w:rPr>
              <w:t>人民币</w:t>
            </w:r>
            <w:r w:rsidR="00F3010A">
              <w:rPr>
                <w:rFonts w:ascii="Times New Roman" w:hAnsi="Times New Roman" w:hint="eastAsia"/>
                <w:szCs w:val="24"/>
                <w:u w:val="single"/>
              </w:rPr>
              <w:t>300</w:t>
            </w:r>
            <w:r w:rsidR="00DD628E" w:rsidRPr="00566270">
              <w:rPr>
                <w:rFonts w:ascii="Times New Roman" w:hAnsi="Times New Roman" w:hint="eastAsia"/>
                <w:szCs w:val="24"/>
              </w:rPr>
              <w:t>万元向</w:t>
            </w:r>
            <w:r w:rsidR="00A4691D" w:rsidRPr="00566270">
              <w:rPr>
                <w:rFonts w:ascii="Times New Roman" w:hAnsi="Times New Roman" w:hint="eastAsia"/>
                <w:szCs w:val="24"/>
              </w:rPr>
              <w:t>公司</w:t>
            </w:r>
            <w:r w:rsidR="00DD628E" w:rsidRPr="00566270">
              <w:rPr>
                <w:rFonts w:ascii="Times New Roman" w:hAnsi="Times New Roman" w:hint="eastAsia"/>
                <w:szCs w:val="24"/>
              </w:rPr>
              <w:t>增资</w:t>
            </w:r>
            <w:r w:rsidR="006B5929" w:rsidRPr="00566270">
              <w:rPr>
                <w:rFonts w:ascii="Times New Roman" w:hAnsi="Times New Roman" w:hint="eastAsia"/>
                <w:szCs w:val="24"/>
              </w:rPr>
              <w:t>。</w:t>
            </w:r>
            <w:r w:rsidR="00742B77" w:rsidRPr="00566270">
              <w:rPr>
                <w:rFonts w:ascii="Times New Roman" w:hAnsi="Times New Roman" w:hint="eastAsia"/>
                <w:szCs w:val="24"/>
              </w:rPr>
              <w:t>本次增资完成后</w:t>
            </w:r>
            <w:r w:rsidR="006B5929" w:rsidRPr="00566270">
              <w:rPr>
                <w:rFonts w:ascii="Times New Roman" w:hAnsi="Times New Roman" w:hint="eastAsia"/>
                <w:szCs w:val="24"/>
              </w:rPr>
              <w:t>，</w:t>
            </w:r>
            <w:r w:rsidR="00046F6E" w:rsidRPr="00566270">
              <w:rPr>
                <w:rFonts w:ascii="Times New Roman" w:hAnsi="宋体"/>
                <w:szCs w:val="21"/>
              </w:rPr>
              <w:t>公司</w:t>
            </w:r>
            <w:r w:rsidR="00046F6E" w:rsidRPr="00566270">
              <w:rPr>
                <w:rFonts w:ascii="Times New Roman" w:hAnsi="宋体" w:hint="eastAsia"/>
                <w:szCs w:val="21"/>
              </w:rPr>
              <w:t>融资后</w:t>
            </w:r>
            <w:r w:rsidR="00046F6E" w:rsidRPr="00566270">
              <w:rPr>
                <w:rFonts w:ascii="Times New Roman" w:hAnsi="宋体"/>
                <w:szCs w:val="21"/>
              </w:rPr>
              <w:t>估值为</w:t>
            </w:r>
            <w:r w:rsidR="00046F6E" w:rsidRPr="00566270">
              <w:rPr>
                <w:rFonts w:ascii="Times New Roman" w:hAnsi="宋体" w:hint="eastAsia"/>
                <w:szCs w:val="21"/>
              </w:rPr>
              <w:t>人民币</w:t>
            </w:r>
            <w:r w:rsidR="00F3010A">
              <w:rPr>
                <w:rFonts w:ascii="Times New Roman" w:hAnsi="Times New Roman" w:hint="eastAsia"/>
                <w:szCs w:val="24"/>
                <w:u w:val="single"/>
              </w:rPr>
              <w:t>1500</w:t>
            </w:r>
            <w:r w:rsidR="00F3010A">
              <w:rPr>
                <w:rFonts w:ascii="Times New Roman" w:hAnsi="宋体" w:hint="eastAsia"/>
                <w:szCs w:val="21"/>
              </w:rPr>
              <w:t>万</w:t>
            </w:r>
            <w:r w:rsidR="00046F6E" w:rsidRPr="00566270">
              <w:rPr>
                <w:rFonts w:ascii="Times New Roman" w:hAnsi="宋体"/>
                <w:szCs w:val="21"/>
              </w:rPr>
              <w:t>元</w:t>
            </w:r>
            <w:r w:rsidR="00046F6E" w:rsidRPr="00566270">
              <w:rPr>
                <w:rFonts w:ascii="Times New Roman" w:hAnsi="宋体" w:hint="eastAsia"/>
                <w:szCs w:val="21"/>
              </w:rPr>
              <w:t>，</w:t>
            </w:r>
            <w:r w:rsidRPr="00566270">
              <w:rPr>
                <w:rFonts w:ascii="Times New Roman" w:hAnsi="Times New Roman" w:hint="eastAsia"/>
                <w:szCs w:val="24"/>
              </w:rPr>
              <w:t>投资人</w:t>
            </w:r>
            <w:r w:rsidR="006B5929" w:rsidRPr="00566270">
              <w:rPr>
                <w:rFonts w:ascii="Times New Roman" w:hAnsi="Times New Roman" w:hint="eastAsia"/>
                <w:szCs w:val="24"/>
              </w:rPr>
              <w:t>将持有</w:t>
            </w:r>
            <w:r w:rsidR="00A4691D" w:rsidRPr="00566270">
              <w:rPr>
                <w:rFonts w:ascii="Times New Roman" w:hAnsi="Times New Roman" w:hint="eastAsia"/>
                <w:szCs w:val="24"/>
              </w:rPr>
              <w:t>公司</w:t>
            </w:r>
            <w:r w:rsidR="00F3010A">
              <w:rPr>
                <w:rFonts w:ascii="Times New Roman" w:hAnsi="Times New Roman" w:hint="eastAsia"/>
                <w:szCs w:val="24"/>
                <w:u w:val="single"/>
              </w:rPr>
              <w:t>20</w:t>
            </w:r>
            <w:r w:rsidR="00D82D84" w:rsidRPr="00566270">
              <w:rPr>
                <w:rFonts w:ascii="Times New Roman" w:hAnsi="Times New Roman" w:hint="eastAsia"/>
                <w:szCs w:val="24"/>
              </w:rPr>
              <w:t xml:space="preserve"> </w:t>
            </w:r>
            <w:r w:rsidR="00046F6E" w:rsidRPr="00566270">
              <w:rPr>
                <w:rFonts w:ascii="Times New Roman" w:hAnsi="Times New Roman" w:hint="eastAsia"/>
                <w:szCs w:val="24"/>
              </w:rPr>
              <w:t>%</w:t>
            </w:r>
            <w:r w:rsidR="00DD628E" w:rsidRPr="00566270">
              <w:rPr>
                <w:rFonts w:ascii="Times New Roman" w:hAnsi="Times New Roman" w:hint="eastAsia"/>
                <w:szCs w:val="24"/>
              </w:rPr>
              <w:t>的股权。</w:t>
            </w:r>
          </w:p>
        </w:tc>
      </w:tr>
      <w:tr w:rsidR="003E0D7F" w:rsidRPr="00566270" w:rsidTr="004748AB">
        <w:trPr>
          <w:trHeight w:val="450"/>
          <w:tblHeader/>
        </w:trPr>
        <w:tc>
          <w:tcPr>
            <w:tcW w:w="2064" w:type="dxa"/>
            <w:tcBorders>
              <w:top w:val="nil"/>
              <w:left w:val="single" w:sz="4" w:space="0" w:color="auto"/>
              <w:bottom w:val="single" w:sz="4" w:space="0" w:color="auto"/>
              <w:right w:val="single" w:sz="4" w:space="0" w:color="auto"/>
            </w:tcBorders>
            <w:noWrap/>
            <w:vAlign w:val="center"/>
          </w:tcPr>
          <w:p w:rsidR="003E0D7F" w:rsidRPr="00566270" w:rsidRDefault="00663294" w:rsidP="00867A12">
            <w:pPr>
              <w:spacing w:line="360" w:lineRule="exact"/>
              <w:rPr>
                <w:rFonts w:ascii="Times New Roman" w:hAnsi="Times New Roman"/>
                <w:b/>
                <w:szCs w:val="24"/>
              </w:rPr>
            </w:pPr>
            <w:r w:rsidRPr="00566270">
              <w:rPr>
                <w:rFonts w:ascii="Times New Roman" w:hAnsi="Times New Roman" w:hint="eastAsia"/>
                <w:b/>
                <w:szCs w:val="24"/>
              </w:rPr>
              <w:t>锁定期</w:t>
            </w:r>
          </w:p>
        </w:tc>
        <w:tc>
          <w:tcPr>
            <w:tcW w:w="7474" w:type="dxa"/>
            <w:tcBorders>
              <w:top w:val="nil"/>
              <w:left w:val="nil"/>
              <w:bottom w:val="single" w:sz="4" w:space="0" w:color="auto"/>
              <w:right w:val="single" w:sz="4" w:space="0" w:color="auto"/>
            </w:tcBorders>
            <w:noWrap/>
            <w:vAlign w:val="center"/>
          </w:tcPr>
          <w:p w:rsidR="00BC4C95" w:rsidRPr="00566270" w:rsidRDefault="000B1DA5" w:rsidP="00300445">
            <w:pPr>
              <w:spacing w:line="360" w:lineRule="exact"/>
              <w:rPr>
                <w:rFonts w:ascii="Times New Roman" w:hAnsi="Times New Roman"/>
                <w:szCs w:val="24"/>
              </w:rPr>
            </w:pPr>
            <w:r w:rsidRPr="00566270">
              <w:rPr>
                <w:rFonts w:ascii="Times New Roman" w:hAnsi="Times New Roman" w:hint="eastAsia"/>
                <w:szCs w:val="24"/>
              </w:rPr>
              <w:t>创始人</w:t>
            </w:r>
            <w:r w:rsidR="00663294" w:rsidRPr="00566270">
              <w:rPr>
                <w:rFonts w:ascii="Times New Roman" w:hAnsi="Times New Roman" w:hint="eastAsia"/>
                <w:szCs w:val="24"/>
              </w:rPr>
              <w:t>同意，其各自所持有的全部</w:t>
            </w:r>
            <w:r w:rsidR="00A4691D" w:rsidRPr="00566270">
              <w:rPr>
                <w:rFonts w:ascii="Times New Roman" w:hAnsi="Times New Roman" w:hint="eastAsia"/>
                <w:szCs w:val="24"/>
              </w:rPr>
              <w:t>公司</w:t>
            </w:r>
            <w:r w:rsidR="00663294" w:rsidRPr="00566270">
              <w:rPr>
                <w:rFonts w:ascii="Times New Roman" w:hAnsi="Times New Roman" w:hint="eastAsia"/>
                <w:szCs w:val="24"/>
              </w:rPr>
              <w:t>股权自本协议签署之日起分四年</w:t>
            </w:r>
            <w:r w:rsidR="008A122B">
              <w:rPr>
                <w:rFonts w:ascii="Times New Roman" w:hAnsi="Times New Roman" w:hint="eastAsia"/>
                <w:szCs w:val="24"/>
              </w:rPr>
              <w:t>解锁，每满一年后解锁</w:t>
            </w:r>
            <w:r w:rsidR="00663294" w:rsidRPr="00566270">
              <w:rPr>
                <w:rFonts w:ascii="Times New Roman" w:hAnsi="Times New Roman" w:hint="eastAsia"/>
                <w:szCs w:val="24"/>
              </w:rPr>
              <w:t>25%</w:t>
            </w:r>
            <w:r w:rsidR="00663294" w:rsidRPr="00566270">
              <w:rPr>
                <w:rFonts w:ascii="Times New Roman" w:hAnsi="Times New Roman" w:hint="eastAsia"/>
                <w:szCs w:val="24"/>
              </w:rPr>
              <w:t>；创始</w:t>
            </w:r>
            <w:r w:rsidR="00D82D84" w:rsidRPr="00566270">
              <w:rPr>
                <w:rFonts w:ascii="Times New Roman" w:hAnsi="Times New Roman" w:hint="eastAsia"/>
                <w:szCs w:val="24"/>
              </w:rPr>
              <w:t>人</w:t>
            </w:r>
            <w:r w:rsidR="00663294" w:rsidRPr="00566270">
              <w:rPr>
                <w:rFonts w:ascii="Times New Roman" w:hAnsi="Times New Roman" w:hint="eastAsia"/>
                <w:szCs w:val="24"/>
              </w:rPr>
              <w:t>对</w:t>
            </w:r>
            <w:r w:rsidR="00AA1B6B" w:rsidRPr="00566270">
              <w:rPr>
                <w:rFonts w:ascii="Times New Roman" w:hAnsi="Times New Roman" w:hint="eastAsia"/>
                <w:szCs w:val="24"/>
              </w:rPr>
              <w:t>未成熟的股权享有股东的分红权、表决权及</w:t>
            </w:r>
            <w:del w:id="3" w:author="XL" w:date="2016-07-22T12:26:00Z">
              <w:r w:rsidR="00AA1B6B" w:rsidRPr="00566270" w:rsidDel="00300445">
                <w:rPr>
                  <w:rFonts w:ascii="Times New Roman" w:hAnsi="Times New Roman" w:hint="eastAsia"/>
                  <w:szCs w:val="24"/>
                </w:rPr>
                <w:delText>其他</w:delText>
              </w:r>
            </w:del>
            <w:r w:rsidR="00AA1B6B" w:rsidRPr="00566270">
              <w:rPr>
                <w:rFonts w:ascii="Times New Roman" w:hAnsi="Times New Roman" w:hint="eastAsia"/>
                <w:szCs w:val="24"/>
              </w:rPr>
              <w:t>除处分权外的</w:t>
            </w:r>
            <w:ins w:id="4" w:author="XL" w:date="2016-07-22T12:26:00Z">
              <w:r w:rsidR="00300445" w:rsidRPr="00566270">
                <w:rPr>
                  <w:rFonts w:ascii="Times New Roman" w:hAnsi="Times New Roman" w:hint="eastAsia"/>
                  <w:szCs w:val="24"/>
                </w:rPr>
                <w:t>其他</w:t>
              </w:r>
            </w:ins>
            <w:r w:rsidR="00AA1B6B" w:rsidRPr="00566270">
              <w:rPr>
                <w:rFonts w:ascii="Times New Roman" w:hAnsi="Times New Roman" w:hint="eastAsia"/>
                <w:szCs w:val="24"/>
              </w:rPr>
              <w:t>股东权利</w:t>
            </w:r>
            <w:r w:rsidR="006C0395" w:rsidRPr="00566270">
              <w:rPr>
                <w:rFonts w:ascii="Times New Roman" w:hAnsi="Times New Roman" w:hint="eastAsia"/>
                <w:szCs w:val="24"/>
              </w:rPr>
              <w:t>。</w:t>
            </w:r>
          </w:p>
        </w:tc>
      </w:tr>
      <w:tr w:rsidR="00B46108" w:rsidRPr="00566270" w:rsidTr="004748AB">
        <w:trPr>
          <w:trHeight w:val="468"/>
          <w:tblHeader/>
        </w:trPr>
        <w:tc>
          <w:tcPr>
            <w:tcW w:w="2064" w:type="dxa"/>
            <w:tcBorders>
              <w:top w:val="single" w:sz="4" w:space="0" w:color="auto"/>
              <w:left w:val="single" w:sz="4" w:space="0" w:color="auto"/>
              <w:bottom w:val="single" w:sz="4" w:space="0" w:color="auto"/>
              <w:right w:val="single" w:sz="4" w:space="0" w:color="auto"/>
            </w:tcBorders>
            <w:noWrap/>
            <w:vAlign w:val="center"/>
          </w:tcPr>
          <w:p w:rsidR="00B46108" w:rsidRPr="00566270" w:rsidRDefault="0012734C" w:rsidP="00B0755F">
            <w:pPr>
              <w:spacing w:line="360" w:lineRule="exact"/>
              <w:jc w:val="left"/>
              <w:rPr>
                <w:rFonts w:ascii="Times New Roman" w:hAnsi="Times New Roman"/>
                <w:b/>
                <w:szCs w:val="24"/>
              </w:rPr>
            </w:pPr>
            <w:r w:rsidRPr="00566270">
              <w:rPr>
                <w:rFonts w:ascii="Times New Roman" w:hAnsi="Times New Roman" w:hint="eastAsia"/>
                <w:b/>
                <w:szCs w:val="24"/>
              </w:rPr>
              <w:t>激励股</w:t>
            </w:r>
            <w:r w:rsidR="00B46108" w:rsidRPr="00566270">
              <w:rPr>
                <w:rFonts w:ascii="Times New Roman" w:hAnsi="Times New Roman" w:hint="eastAsia"/>
                <w:b/>
                <w:szCs w:val="24"/>
              </w:rPr>
              <w:t>权</w:t>
            </w:r>
          </w:p>
        </w:tc>
        <w:tc>
          <w:tcPr>
            <w:tcW w:w="7474" w:type="dxa"/>
            <w:tcBorders>
              <w:top w:val="single" w:sz="4" w:space="0" w:color="auto"/>
              <w:left w:val="nil"/>
              <w:bottom w:val="single" w:sz="4" w:space="0" w:color="auto"/>
              <w:right w:val="single" w:sz="4" w:space="0" w:color="auto"/>
            </w:tcBorders>
            <w:vAlign w:val="center"/>
          </w:tcPr>
          <w:p w:rsidR="00426C0B" w:rsidRPr="00566270" w:rsidRDefault="00D771AA" w:rsidP="00D771AA">
            <w:pPr>
              <w:spacing w:line="360" w:lineRule="exact"/>
              <w:rPr>
                <w:rFonts w:ascii="Times New Roman" w:hAnsi="Times New Roman"/>
                <w:szCs w:val="24"/>
              </w:rPr>
            </w:pPr>
            <w:r w:rsidRPr="00B5649A">
              <w:rPr>
                <w:szCs w:val="21"/>
              </w:rPr>
              <w:t>公司应在交割之前或之时预留本次交割完成后充分稀释基础上的</w:t>
            </w:r>
            <w:r w:rsidR="00C4131B" w:rsidRPr="00AA0F20">
              <w:rPr>
                <w:rFonts w:hint="eastAsia"/>
                <w:szCs w:val="21"/>
                <w:u w:val="single"/>
              </w:rPr>
              <w:t>10</w:t>
            </w:r>
            <w:r w:rsidRPr="00B5649A">
              <w:rPr>
                <w:szCs w:val="21"/>
              </w:rPr>
              <w:t>%</w:t>
            </w:r>
            <w:r w:rsidRPr="00B5649A">
              <w:rPr>
                <w:szCs w:val="21"/>
              </w:rPr>
              <w:t>的</w:t>
            </w:r>
            <w:r>
              <w:rPr>
                <w:szCs w:val="21"/>
              </w:rPr>
              <w:t>股权作为</w:t>
            </w:r>
            <w:r>
              <w:rPr>
                <w:rFonts w:hint="eastAsia"/>
                <w:szCs w:val="21"/>
              </w:rPr>
              <w:t>员工激励股权</w:t>
            </w:r>
            <w:r w:rsidR="008D3340">
              <w:rPr>
                <w:rFonts w:ascii="Times New Roman" w:hAnsi="Times New Roman" w:hint="eastAsia"/>
                <w:szCs w:val="24"/>
              </w:rPr>
              <w:t>，且在任何情况下，</w:t>
            </w:r>
            <w:r w:rsidR="007209A0" w:rsidRPr="00566270">
              <w:rPr>
                <w:rFonts w:ascii="Times New Roman" w:hAnsi="Times New Roman" w:hint="eastAsia"/>
                <w:szCs w:val="24"/>
              </w:rPr>
              <w:t>该部分股权</w:t>
            </w:r>
            <w:r w:rsidR="008D3340">
              <w:rPr>
                <w:rFonts w:ascii="Times New Roman" w:hAnsi="Times New Roman" w:hint="eastAsia"/>
                <w:szCs w:val="24"/>
              </w:rPr>
              <w:t>均</w:t>
            </w:r>
            <w:r w:rsidR="007209A0" w:rsidRPr="00566270">
              <w:rPr>
                <w:rFonts w:ascii="Times New Roman" w:hAnsi="Times New Roman" w:hint="eastAsia"/>
                <w:szCs w:val="24"/>
              </w:rPr>
              <w:t>不得稀释投资人在本次增资完成后所持有的股权份额。</w:t>
            </w:r>
          </w:p>
        </w:tc>
      </w:tr>
      <w:tr w:rsidR="000334ED" w:rsidRPr="00566270" w:rsidTr="004748AB">
        <w:trPr>
          <w:trHeight w:val="254"/>
          <w:tblHeader/>
        </w:trPr>
        <w:tc>
          <w:tcPr>
            <w:tcW w:w="2064" w:type="dxa"/>
            <w:tcBorders>
              <w:top w:val="nil"/>
              <w:left w:val="single" w:sz="4" w:space="0" w:color="auto"/>
              <w:bottom w:val="single" w:sz="4" w:space="0" w:color="auto"/>
              <w:right w:val="single" w:sz="4" w:space="0" w:color="auto"/>
            </w:tcBorders>
            <w:noWrap/>
            <w:vAlign w:val="center"/>
          </w:tcPr>
          <w:p w:rsidR="000334ED" w:rsidRPr="00566270" w:rsidRDefault="000334ED" w:rsidP="00B0755F">
            <w:pPr>
              <w:spacing w:line="360" w:lineRule="exact"/>
              <w:rPr>
                <w:rFonts w:ascii="Times New Roman" w:hAnsi="Times New Roman"/>
                <w:b/>
                <w:szCs w:val="24"/>
              </w:rPr>
            </w:pPr>
            <w:r w:rsidRPr="00566270">
              <w:rPr>
                <w:rFonts w:ascii="Times New Roman" w:hAnsi="Times New Roman"/>
                <w:b/>
                <w:szCs w:val="24"/>
              </w:rPr>
              <w:t>尽职调查</w:t>
            </w:r>
          </w:p>
        </w:tc>
        <w:tc>
          <w:tcPr>
            <w:tcW w:w="7474" w:type="dxa"/>
            <w:tcBorders>
              <w:top w:val="nil"/>
              <w:left w:val="nil"/>
              <w:bottom w:val="single" w:sz="4" w:space="0" w:color="auto"/>
              <w:right w:val="single" w:sz="4" w:space="0" w:color="auto"/>
            </w:tcBorders>
            <w:vAlign w:val="center"/>
          </w:tcPr>
          <w:p w:rsidR="000334ED" w:rsidRPr="00566270" w:rsidRDefault="00692728" w:rsidP="000B6E07">
            <w:pPr>
              <w:spacing w:line="360" w:lineRule="exact"/>
              <w:rPr>
                <w:rFonts w:ascii="Times New Roman" w:hAnsi="Times New Roman"/>
                <w:szCs w:val="24"/>
              </w:rPr>
            </w:pPr>
            <w:r w:rsidRPr="00566270">
              <w:rPr>
                <w:rFonts w:ascii="Times New Roman" w:hAnsi="Times New Roman" w:hint="eastAsia"/>
                <w:szCs w:val="24"/>
              </w:rPr>
              <w:t>本意向书签署后，投资人将立即着手开展对</w:t>
            </w:r>
            <w:r w:rsidR="00A4691D" w:rsidRPr="00566270">
              <w:rPr>
                <w:rFonts w:ascii="Times New Roman" w:hAnsi="Times New Roman" w:hint="eastAsia"/>
                <w:szCs w:val="24"/>
              </w:rPr>
              <w:t>公司</w:t>
            </w:r>
            <w:r w:rsidRPr="00566270">
              <w:rPr>
                <w:rFonts w:ascii="Times New Roman" w:hAnsi="Times New Roman" w:hint="eastAsia"/>
                <w:szCs w:val="24"/>
              </w:rPr>
              <w:t>的尽职调查。现有股东和</w:t>
            </w:r>
            <w:r w:rsidR="00A4691D" w:rsidRPr="00566270">
              <w:rPr>
                <w:rFonts w:ascii="Times New Roman" w:hAnsi="Times New Roman" w:hint="eastAsia"/>
                <w:szCs w:val="24"/>
              </w:rPr>
              <w:t>公司</w:t>
            </w:r>
            <w:r w:rsidRPr="00566270">
              <w:rPr>
                <w:rFonts w:ascii="Times New Roman" w:hAnsi="Times New Roman" w:hint="eastAsia"/>
                <w:szCs w:val="24"/>
              </w:rPr>
              <w:t>应及时提供所有的帐本、记录、合同、信息和有关公司设施的状况，以便于投资人顺利地完成尽职调查。</w:t>
            </w:r>
          </w:p>
        </w:tc>
      </w:tr>
      <w:tr w:rsidR="00BF15A0" w:rsidRPr="00566270" w:rsidTr="004748AB">
        <w:trPr>
          <w:trHeight w:val="1146"/>
          <w:tblHeader/>
        </w:trPr>
        <w:tc>
          <w:tcPr>
            <w:tcW w:w="2064" w:type="dxa"/>
            <w:tcBorders>
              <w:top w:val="single" w:sz="4" w:space="0" w:color="auto"/>
              <w:left w:val="single" w:sz="4" w:space="0" w:color="auto"/>
              <w:bottom w:val="single" w:sz="4" w:space="0" w:color="auto"/>
              <w:right w:val="single" w:sz="4" w:space="0" w:color="auto"/>
            </w:tcBorders>
            <w:noWrap/>
            <w:vAlign w:val="center"/>
          </w:tcPr>
          <w:p w:rsidR="00BF15A0" w:rsidRPr="00566270" w:rsidRDefault="00BF15A0" w:rsidP="00351F5E">
            <w:pPr>
              <w:spacing w:line="360" w:lineRule="exact"/>
              <w:jc w:val="left"/>
              <w:rPr>
                <w:rFonts w:ascii="Times New Roman" w:hAnsi="Times New Roman"/>
                <w:b/>
                <w:szCs w:val="24"/>
              </w:rPr>
            </w:pPr>
            <w:r w:rsidRPr="00566270">
              <w:rPr>
                <w:rFonts w:ascii="Times New Roman" w:hAnsi="Times New Roman" w:hint="eastAsia"/>
                <w:b/>
                <w:szCs w:val="24"/>
              </w:rPr>
              <w:t>投资者权利</w:t>
            </w:r>
          </w:p>
        </w:tc>
        <w:tc>
          <w:tcPr>
            <w:tcW w:w="7474" w:type="dxa"/>
            <w:tcBorders>
              <w:top w:val="single" w:sz="4" w:space="0" w:color="auto"/>
              <w:left w:val="nil"/>
              <w:bottom w:val="single" w:sz="4" w:space="0" w:color="auto"/>
              <w:right w:val="single" w:sz="4" w:space="0" w:color="auto"/>
            </w:tcBorders>
            <w:vAlign w:val="center"/>
          </w:tcPr>
          <w:p w:rsidR="00BF15A0" w:rsidRPr="00566270" w:rsidRDefault="00BF15A0" w:rsidP="00DE7D16">
            <w:pPr>
              <w:autoSpaceDE w:val="0"/>
              <w:autoSpaceDN w:val="0"/>
              <w:adjustRightInd w:val="0"/>
              <w:jc w:val="left"/>
              <w:rPr>
                <w:rFonts w:ascii="Times New Roman" w:hAnsi="Times New Roman"/>
                <w:szCs w:val="24"/>
              </w:rPr>
            </w:pPr>
            <w:r w:rsidRPr="00566270">
              <w:rPr>
                <w:rFonts w:ascii="Times New Roman" w:hAnsi="Times New Roman" w:hint="eastAsia"/>
                <w:szCs w:val="24"/>
              </w:rPr>
              <w:t>投资人应享有同类型交易下的投资人权益，包括但不限于优先购买权、优先认缴出资权、共售权、分红权、</w:t>
            </w:r>
            <w:del w:id="5" w:author="XL" w:date="2016-07-22T12:29:00Z">
              <w:r w:rsidRPr="00566270" w:rsidDel="00DE7D16">
                <w:rPr>
                  <w:rFonts w:ascii="Times New Roman" w:hAnsi="Times New Roman" w:hint="eastAsia"/>
                  <w:szCs w:val="24"/>
                </w:rPr>
                <w:delText>转换权、</w:delText>
              </w:r>
            </w:del>
            <w:r w:rsidR="008A1772">
              <w:rPr>
                <w:rFonts w:ascii="Times New Roman" w:hAnsi="Times New Roman" w:hint="eastAsia"/>
                <w:szCs w:val="24"/>
              </w:rPr>
              <w:t>反稀释权利、</w:t>
            </w:r>
            <w:r w:rsidRPr="00566270">
              <w:rPr>
                <w:rFonts w:ascii="Times New Roman" w:hAnsi="Times New Roman" w:hint="eastAsia"/>
                <w:szCs w:val="24"/>
              </w:rPr>
              <w:t>上市登记权</w:t>
            </w:r>
            <w:r w:rsidR="008A1772">
              <w:rPr>
                <w:rFonts w:ascii="Times New Roman" w:hAnsi="Times New Roman" w:hint="eastAsia"/>
                <w:szCs w:val="24"/>
              </w:rPr>
              <w:t>、在公司治理机制中享有保护性权利等</w:t>
            </w:r>
            <w:r w:rsidRPr="00566270">
              <w:rPr>
                <w:rFonts w:ascii="Times New Roman" w:hAnsi="Times New Roman" w:hint="eastAsia"/>
                <w:szCs w:val="24"/>
              </w:rPr>
              <w:t>，并得</w:t>
            </w:r>
            <w:r w:rsidRPr="00B768EB">
              <w:rPr>
                <w:rFonts w:ascii="Times New Roman" w:hAnsi="Times New Roman" w:hint="eastAsia"/>
                <w:szCs w:val="24"/>
                <w:u w:val="single"/>
              </w:rPr>
              <w:t>主张不低于其他任何</w:t>
            </w:r>
            <w:ins w:id="6" w:author="XL" w:date="2016-07-22T12:30:00Z">
              <w:r w:rsidR="00DE7D16">
                <w:rPr>
                  <w:rFonts w:ascii="Times New Roman" w:hAnsi="Times New Roman" w:hint="eastAsia"/>
                  <w:szCs w:val="24"/>
                  <w:u w:val="single"/>
                </w:rPr>
                <w:t>原</w:t>
              </w:r>
            </w:ins>
            <w:r w:rsidRPr="00B768EB">
              <w:rPr>
                <w:rFonts w:ascii="Times New Roman" w:hAnsi="Times New Roman"/>
                <w:szCs w:val="24"/>
                <w:u w:val="single"/>
              </w:rPr>
              <w:t>投资人或</w:t>
            </w:r>
            <w:r w:rsidRPr="00B768EB">
              <w:rPr>
                <w:rFonts w:ascii="Times New Roman" w:hAnsi="Times New Roman" w:hint="eastAsia"/>
                <w:szCs w:val="24"/>
                <w:u w:val="single"/>
              </w:rPr>
              <w:t>股东所享有</w:t>
            </w:r>
            <w:r w:rsidRPr="00B768EB">
              <w:rPr>
                <w:rFonts w:ascii="Times New Roman" w:hAnsi="Times New Roman"/>
                <w:szCs w:val="24"/>
                <w:u w:val="single"/>
              </w:rPr>
              <w:t>的</w:t>
            </w:r>
            <w:r w:rsidRPr="00B768EB">
              <w:rPr>
                <w:rFonts w:ascii="Times New Roman" w:hAnsi="Times New Roman" w:hint="eastAsia"/>
                <w:szCs w:val="24"/>
                <w:u w:val="single"/>
              </w:rPr>
              <w:t>权利</w:t>
            </w:r>
            <w:r w:rsidRPr="00566270">
              <w:rPr>
                <w:rFonts w:ascii="Times New Roman" w:hAnsi="Times New Roman" w:hint="eastAsia"/>
                <w:szCs w:val="24"/>
              </w:rPr>
              <w:t>。</w:t>
            </w:r>
          </w:p>
        </w:tc>
      </w:tr>
      <w:tr w:rsidR="008A1772" w:rsidRPr="00954E52" w:rsidTr="004748AB">
        <w:trPr>
          <w:trHeight w:val="468"/>
          <w:tblHeader/>
        </w:trPr>
        <w:tc>
          <w:tcPr>
            <w:tcW w:w="2064" w:type="dxa"/>
            <w:tcBorders>
              <w:top w:val="single" w:sz="4" w:space="0" w:color="auto"/>
              <w:left w:val="single" w:sz="4" w:space="0" w:color="auto"/>
              <w:bottom w:val="single" w:sz="4" w:space="0" w:color="auto"/>
              <w:right w:val="single" w:sz="4" w:space="0" w:color="auto"/>
            </w:tcBorders>
            <w:noWrap/>
            <w:vAlign w:val="center"/>
          </w:tcPr>
          <w:p w:rsidR="008A1772" w:rsidRPr="00954E52" w:rsidRDefault="008A1772" w:rsidP="00351F5E">
            <w:pPr>
              <w:spacing w:line="360" w:lineRule="exact"/>
              <w:jc w:val="left"/>
              <w:rPr>
                <w:rFonts w:ascii="Times New Roman" w:hAnsi="Times New Roman"/>
                <w:b/>
                <w:szCs w:val="24"/>
              </w:rPr>
            </w:pPr>
            <w:r>
              <w:rPr>
                <w:rFonts w:ascii="Times New Roman" w:hAnsi="Times New Roman" w:hint="eastAsia"/>
                <w:b/>
                <w:szCs w:val="24"/>
              </w:rPr>
              <w:lastRenderedPageBreak/>
              <w:t>投资生效的</w:t>
            </w:r>
            <w:r w:rsidRPr="00954E52">
              <w:rPr>
                <w:rFonts w:ascii="Times New Roman" w:hAnsi="Times New Roman"/>
                <w:b/>
                <w:szCs w:val="24"/>
              </w:rPr>
              <w:t>条件</w:t>
            </w:r>
          </w:p>
        </w:tc>
        <w:tc>
          <w:tcPr>
            <w:tcW w:w="7474" w:type="dxa"/>
            <w:tcBorders>
              <w:top w:val="single" w:sz="4" w:space="0" w:color="auto"/>
              <w:left w:val="nil"/>
              <w:bottom w:val="single" w:sz="4" w:space="0" w:color="auto"/>
              <w:right w:val="single" w:sz="4" w:space="0" w:color="auto"/>
            </w:tcBorders>
            <w:vAlign w:val="center"/>
          </w:tcPr>
          <w:p w:rsidR="008A1772" w:rsidRPr="00954E52" w:rsidRDefault="008A1772" w:rsidP="00351F5E">
            <w:pPr>
              <w:spacing w:line="360" w:lineRule="exact"/>
              <w:rPr>
                <w:rFonts w:ascii="Times New Roman" w:hAnsi="Times New Roman"/>
                <w:szCs w:val="24"/>
              </w:rPr>
            </w:pPr>
            <w:r w:rsidRPr="00954E52">
              <w:rPr>
                <w:rFonts w:ascii="Times New Roman" w:hAnsi="Times New Roman"/>
                <w:szCs w:val="24"/>
              </w:rPr>
              <w:t>本次交易以下列要求得到满足为前提：</w:t>
            </w:r>
          </w:p>
          <w:p w:rsidR="008A1772" w:rsidRPr="00BC4C95" w:rsidRDefault="008A1772" w:rsidP="00351F5E">
            <w:pPr>
              <w:widowControl/>
              <w:numPr>
                <w:ilvl w:val="0"/>
                <w:numId w:val="1"/>
              </w:numPr>
              <w:spacing w:line="360" w:lineRule="exact"/>
              <w:rPr>
                <w:rFonts w:ascii="Times New Roman" w:hAnsi="Times New Roman"/>
                <w:szCs w:val="24"/>
              </w:rPr>
            </w:pPr>
            <w:r>
              <w:rPr>
                <w:rFonts w:ascii="Times New Roman" w:hAnsi="Times New Roman"/>
                <w:szCs w:val="24"/>
              </w:rPr>
              <w:t>投资人完成满意的法律、财务、商业和人力资源方面的尽职调查</w:t>
            </w:r>
            <w:r>
              <w:rPr>
                <w:rFonts w:ascii="Times New Roman" w:hAnsi="Times New Roman" w:hint="eastAsia"/>
                <w:szCs w:val="24"/>
              </w:rPr>
              <w:t>，并</w:t>
            </w:r>
            <w:r w:rsidRPr="00BC4C95">
              <w:rPr>
                <w:rFonts w:ascii="Times New Roman" w:hAnsi="宋体" w:hint="eastAsia"/>
                <w:szCs w:val="21"/>
              </w:rPr>
              <w:t>已</w:t>
            </w:r>
            <w:r w:rsidRPr="00BC4C95">
              <w:rPr>
                <w:rFonts w:ascii="Times New Roman" w:hAnsi="宋体"/>
                <w:szCs w:val="21"/>
              </w:rPr>
              <w:t>同意公司的商业计划和预算</w:t>
            </w:r>
            <w:r w:rsidRPr="00BC4C95">
              <w:rPr>
                <w:rFonts w:ascii="Times New Roman" w:hAnsi="宋体" w:hint="eastAsia"/>
                <w:szCs w:val="21"/>
              </w:rPr>
              <w:t>；</w:t>
            </w:r>
          </w:p>
          <w:p w:rsidR="008A1772" w:rsidRDefault="008A1772" w:rsidP="00351F5E">
            <w:pPr>
              <w:widowControl/>
              <w:numPr>
                <w:ilvl w:val="0"/>
                <w:numId w:val="1"/>
              </w:numPr>
              <w:spacing w:line="360" w:lineRule="exact"/>
              <w:rPr>
                <w:rFonts w:ascii="Times New Roman" w:hAnsi="Times New Roman"/>
                <w:szCs w:val="24"/>
              </w:rPr>
            </w:pPr>
            <w:r>
              <w:rPr>
                <w:rFonts w:ascii="Times New Roman" w:hAnsi="Times New Roman" w:hint="eastAsia"/>
                <w:szCs w:val="24"/>
              </w:rPr>
              <w:t>投资人已获得内部的必要批准</w:t>
            </w:r>
            <w:r>
              <w:rPr>
                <w:rFonts w:ascii="Times New Roman" w:hAnsi="Times New Roman" w:hint="eastAsia"/>
                <w:szCs w:val="24"/>
              </w:rPr>
              <w:t>(</w:t>
            </w:r>
            <w:r>
              <w:rPr>
                <w:rFonts w:ascii="Times New Roman" w:hAnsi="Times New Roman" w:hint="eastAsia"/>
                <w:szCs w:val="24"/>
              </w:rPr>
              <w:t>包括但不限于投资委员会批准</w:t>
            </w:r>
            <w:r>
              <w:rPr>
                <w:rFonts w:ascii="Times New Roman" w:hAnsi="Times New Roman" w:hint="eastAsia"/>
                <w:szCs w:val="24"/>
              </w:rPr>
              <w:t>)</w:t>
            </w:r>
            <w:r>
              <w:rPr>
                <w:rFonts w:ascii="Times New Roman" w:hAnsi="Times New Roman" w:hint="eastAsia"/>
                <w:szCs w:val="24"/>
              </w:rPr>
              <w:t>；</w:t>
            </w:r>
          </w:p>
          <w:p w:rsidR="008A1772" w:rsidRDefault="008A1772" w:rsidP="00351F5E">
            <w:pPr>
              <w:widowControl/>
              <w:numPr>
                <w:ilvl w:val="0"/>
                <w:numId w:val="1"/>
              </w:numPr>
              <w:spacing w:line="360" w:lineRule="exact"/>
              <w:rPr>
                <w:rFonts w:ascii="Times New Roman" w:hAnsi="Times New Roman"/>
                <w:szCs w:val="24"/>
              </w:rPr>
            </w:pPr>
            <w:r>
              <w:rPr>
                <w:rFonts w:ascii="Times New Roman" w:hAnsi="Times New Roman" w:hint="eastAsia"/>
                <w:szCs w:val="24"/>
              </w:rPr>
              <w:t>正式投资法律文件（包括但不限于增资协议、</w:t>
            </w:r>
            <w:r>
              <w:rPr>
                <w:rFonts w:ascii="Times New Roman" w:hAnsi="宋体"/>
                <w:szCs w:val="21"/>
              </w:rPr>
              <w:t>股东协议、章程及其他相关法律文件</w:t>
            </w:r>
            <w:r>
              <w:rPr>
                <w:rFonts w:ascii="Times New Roman" w:hAnsi="宋体" w:hint="eastAsia"/>
                <w:szCs w:val="21"/>
              </w:rPr>
              <w:t>）</w:t>
            </w:r>
            <w:r>
              <w:rPr>
                <w:rFonts w:ascii="Times New Roman" w:hAnsi="Times New Roman" w:hint="eastAsia"/>
                <w:szCs w:val="24"/>
              </w:rPr>
              <w:t>已签署，且获得各方内部的必要授权；</w:t>
            </w:r>
          </w:p>
          <w:p w:rsidR="008A1772" w:rsidRDefault="008A1772" w:rsidP="00351F5E">
            <w:pPr>
              <w:widowControl/>
              <w:numPr>
                <w:ilvl w:val="0"/>
                <w:numId w:val="1"/>
              </w:numPr>
              <w:spacing w:line="360" w:lineRule="exact"/>
              <w:rPr>
                <w:rFonts w:ascii="Times New Roman" w:hAnsi="Times New Roman"/>
                <w:szCs w:val="24"/>
              </w:rPr>
            </w:pPr>
            <w:r>
              <w:rPr>
                <w:rFonts w:ascii="Times New Roman" w:hAnsi="Times New Roman" w:hint="eastAsia"/>
                <w:szCs w:val="24"/>
              </w:rPr>
              <w:t>获得所需政府有关部门的批准（如须）；</w:t>
            </w:r>
          </w:p>
          <w:p w:rsidR="008A1772" w:rsidRPr="00977685" w:rsidRDefault="00D46B9F" w:rsidP="00351F5E">
            <w:pPr>
              <w:widowControl/>
              <w:numPr>
                <w:ilvl w:val="0"/>
                <w:numId w:val="1"/>
              </w:numPr>
              <w:spacing w:line="360" w:lineRule="exact"/>
              <w:rPr>
                <w:rFonts w:ascii="Times New Roman" w:hAnsi="Times New Roman"/>
                <w:szCs w:val="24"/>
              </w:rPr>
            </w:pPr>
            <w:r>
              <w:rPr>
                <w:rFonts w:ascii="Times New Roman" w:hAnsi="Times New Roman" w:hint="eastAsia"/>
                <w:szCs w:val="24"/>
              </w:rPr>
              <w:t>出资前公司的业务和财务状况没有发生任何重大不利变化，且</w:t>
            </w:r>
            <w:r w:rsidR="008A1772">
              <w:rPr>
                <w:rFonts w:ascii="Times New Roman" w:hAnsi="Times New Roman" w:hint="eastAsia"/>
                <w:szCs w:val="24"/>
              </w:rPr>
              <w:t>公司未出现未经投资人同意的重大事件；及</w:t>
            </w:r>
          </w:p>
          <w:p w:rsidR="008A1772" w:rsidRPr="00954E52" w:rsidRDefault="008A1772" w:rsidP="00351F5E">
            <w:pPr>
              <w:widowControl/>
              <w:numPr>
                <w:ilvl w:val="0"/>
                <w:numId w:val="1"/>
              </w:numPr>
              <w:spacing w:line="360" w:lineRule="exact"/>
              <w:rPr>
                <w:rFonts w:ascii="Times New Roman" w:hAnsi="Times New Roman"/>
                <w:szCs w:val="24"/>
              </w:rPr>
            </w:pPr>
            <w:r w:rsidRPr="00C90839">
              <w:rPr>
                <w:rFonts w:ascii="Times New Roman" w:hAnsi="Times New Roman" w:hint="eastAsia"/>
                <w:szCs w:val="24"/>
              </w:rPr>
              <w:t>投资人在尽职调查过程中认为必要的其它条件。</w:t>
            </w:r>
          </w:p>
        </w:tc>
      </w:tr>
      <w:tr w:rsidR="0047047C" w:rsidRPr="00566270" w:rsidTr="004748AB">
        <w:trPr>
          <w:trHeight w:val="134"/>
          <w:tblHeader/>
        </w:trPr>
        <w:tc>
          <w:tcPr>
            <w:tcW w:w="2064" w:type="dxa"/>
            <w:tcBorders>
              <w:top w:val="single" w:sz="4" w:space="0" w:color="auto"/>
              <w:left w:val="single" w:sz="4" w:space="0" w:color="auto"/>
              <w:bottom w:val="single" w:sz="4" w:space="0" w:color="auto"/>
              <w:right w:val="single" w:sz="4" w:space="0" w:color="auto"/>
            </w:tcBorders>
            <w:noWrap/>
            <w:vAlign w:val="center"/>
          </w:tcPr>
          <w:p w:rsidR="0047047C" w:rsidRPr="00566270" w:rsidRDefault="00742B77" w:rsidP="00351F5E">
            <w:pPr>
              <w:spacing w:line="360" w:lineRule="exact"/>
              <w:rPr>
                <w:rFonts w:ascii="Times New Roman" w:hAnsi="Times New Roman"/>
                <w:b/>
                <w:szCs w:val="24"/>
              </w:rPr>
            </w:pPr>
            <w:r w:rsidRPr="00566270">
              <w:rPr>
                <w:rFonts w:ascii="Times New Roman" w:hAnsi="Times New Roman" w:hint="eastAsia"/>
                <w:b/>
                <w:szCs w:val="24"/>
              </w:rPr>
              <w:t>公司治理</w:t>
            </w:r>
          </w:p>
        </w:tc>
        <w:tc>
          <w:tcPr>
            <w:tcW w:w="7474" w:type="dxa"/>
            <w:tcBorders>
              <w:top w:val="single" w:sz="4" w:space="0" w:color="auto"/>
              <w:left w:val="nil"/>
              <w:bottom w:val="single" w:sz="4" w:space="0" w:color="auto"/>
              <w:right w:val="single" w:sz="4" w:space="0" w:color="auto"/>
            </w:tcBorders>
            <w:vAlign w:val="center"/>
          </w:tcPr>
          <w:p w:rsidR="00742B77" w:rsidRPr="00566270" w:rsidRDefault="0047047C" w:rsidP="00842431">
            <w:pPr>
              <w:spacing w:line="360" w:lineRule="exact"/>
              <w:rPr>
                <w:rFonts w:ascii="Times New Roman" w:hAnsi="Times New Roman"/>
                <w:szCs w:val="24"/>
              </w:rPr>
            </w:pPr>
            <w:r w:rsidRPr="00566270">
              <w:rPr>
                <w:rFonts w:ascii="Times New Roman" w:hAnsi="Times New Roman" w:hint="eastAsia"/>
                <w:szCs w:val="24"/>
              </w:rPr>
              <w:t>投资人有权委派</w:t>
            </w:r>
            <w:r w:rsidRPr="00566270">
              <w:rPr>
                <w:rFonts w:ascii="Times New Roman" w:hAnsi="Times New Roman" w:hint="eastAsia"/>
                <w:szCs w:val="24"/>
              </w:rPr>
              <w:t>1</w:t>
            </w:r>
            <w:r w:rsidR="00742B77" w:rsidRPr="00566270">
              <w:rPr>
                <w:rFonts w:ascii="Times New Roman" w:hAnsi="Times New Roman" w:hint="eastAsia"/>
                <w:szCs w:val="24"/>
              </w:rPr>
              <w:t>名董事</w:t>
            </w:r>
            <w:del w:id="7" w:author="XL" w:date="2016-07-22T12:44:00Z">
              <w:r w:rsidR="00BF15A0" w:rsidRPr="00566270" w:rsidDel="00842431">
                <w:rPr>
                  <w:rFonts w:ascii="Times New Roman" w:hAnsi="Times New Roman" w:hint="eastAsia"/>
                  <w:szCs w:val="24"/>
                </w:rPr>
                <w:delText>和</w:delText>
              </w:r>
              <w:r w:rsidR="00BF15A0" w:rsidRPr="00566270" w:rsidDel="00842431">
                <w:rPr>
                  <w:rFonts w:ascii="Times New Roman" w:hAnsi="Times New Roman" w:hint="eastAsia"/>
                  <w:szCs w:val="24"/>
                </w:rPr>
                <w:delText>/</w:delText>
              </w:r>
              <w:r w:rsidR="00BF15A0" w:rsidRPr="00566270" w:rsidDel="00842431">
                <w:rPr>
                  <w:rFonts w:ascii="Times New Roman" w:hAnsi="Times New Roman" w:hint="eastAsia"/>
                  <w:szCs w:val="24"/>
                </w:rPr>
                <w:delText>或董事会观察员</w:delText>
              </w:r>
            </w:del>
            <w:r w:rsidR="00BF15A0" w:rsidRPr="00566270">
              <w:rPr>
                <w:rFonts w:ascii="Times New Roman" w:hAnsi="Times New Roman" w:hint="eastAsia"/>
                <w:szCs w:val="24"/>
              </w:rPr>
              <w:t>，并有权</w:t>
            </w:r>
            <w:r w:rsidR="00BF15A0" w:rsidRPr="00DD7AC4">
              <w:rPr>
                <w:rFonts w:ascii="Times New Roman" w:hAnsi="Times New Roman" w:hint="eastAsia"/>
                <w:szCs w:val="24"/>
                <w:highlight w:val="yellow"/>
                <w:rPrChange w:id="8" w:author="XL" w:date="2016-07-22T14:17:00Z">
                  <w:rPr>
                    <w:rFonts w:ascii="Times New Roman" w:hAnsi="Times New Roman" w:hint="eastAsia"/>
                    <w:szCs w:val="24"/>
                  </w:rPr>
                </w:rPrChange>
              </w:rPr>
              <w:t>指派</w:t>
            </w:r>
            <w:r w:rsidR="00742B77" w:rsidRPr="00DD7AC4">
              <w:rPr>
                <w:rFonts w:ascii="Times New Roman" w:hAnsi="Times New Roman" w:hint="eastAsia"/>
                <w:szCs w:val="24"/>
                <w:highlight w:val="yellow"/>
                <w:rPrChange w:id="9" w:author="XL" w:date="2016-07-22T14:17:00Z">
                  <w:rPr>
                    <w:rFonts w:ascii="Times New Roman" w:hAnsi="Times New Roman" w:hint="eastAsia"/>
                    <w:szCs w:val="24"/>
                  </w:rPr>
                </w:rPrChange>
              </w:rPr>
              <w:t>财务人员</w:t>
            </w:r>
            <w:r w:rsidR="00BF15A0" w:rsidRPr="00DD7AC4">
              <w:rPr>
                <w:rFonts w:ascii="Times New Roman" w:hAnsi="Times New Roman" w:hint="eastAsia"/>
                <w:szCs w:val="24"/>
                <w:highlight w:val="yellow"/>
                <w:rPrChange w:id="10" w:author="XL" w:date="2016-07-22T14:17:00Z">
                  <w:rPr>
                    <w:rFonts w:ascii="Times New Roman" w:hAnsi="Times New Roman" w:hint="eastAsia"/>
                    <w:szCs w:val="24"/>
                  </w:rPr>
                </w:rPrChange>
              </w:rPr>
              <w:t>参与公司的财务梳理</w:t>
            </w:r>
            <w:r w:rsidR="00742B77" w:rsidRPr="00566270">
              <w:rPr>
                <w:rFonts w:ascii="Times New Roman" w:hAnsi="Times New Roman" w:hint="eastAsia"/>
                <w:szCs w:val="24"/>
              </w:rPr>
              <w:t>，协助公司进行后期融资、上市等资本运作。</w:t>
            </w:r>
            <w:r w:rsidR="00BF15A0" w:rsidRPr="00566270">
              <w:rPr>
                <w:rFonts w:ascii="Times New Roman" w:hAnsi="Times New Roman" w:hint="eastAsia"/>
                <w:szCs w:val="24"/>
              </w:rPr>
              <w:t>公司应定期提供财务报表等信息，并就任何重大变化及时通知投资人</w:t>
            </w:r>
            <w:ins w:id="11" w:author="XL" w:date="2016-07-22T14:17:00Z">
              <w:r w:rsidR="00DD7AC4">
                <w:rPr>
                  <w:rFonts w:ascii="Times New Roman" w:hAnsi="Times New Roman" w:hint="eastAsia"/>
                  <w:szCs w:val="24"/>
                </w:rPr>
                <w:t>【</w:t>
              </w:r>
              <w:r w:rsidR="00DD7AC4">
                <w:rPr>
                  <w:rFonts w:ascii="Times New Roman" w:hAnsi="Times New Roman" w:hint="eastAsia"/>
                  <w:szCs w:val="24"/>
                </w:rPr>
                <w:t>XL</w:t>
              </w:r>
              <w:r w:rsidR="00DD7AC4">
                <w:rPr>
                  <w:rFonts w:ascii="Times New Roman" w:hAnsi="Times New Roman" w:hint="eastAsia"/>
                  <w:szCs w:val="24"/>
                </w:rPr>
                <w:t>注：请投资人明确</w:t>
              </w:r>
            </w:ins>
            <w:ins w:id="12" w:author="XL" w:date="2016-07-22T14:18:00Z">
              <w:r w:rsidR="00DD7AC4">
                <w:rPr>
                  <w:rFonts w:ascii="Times New Roman" w:hAnsi="Times New Roman" w:hint="eastAsia"/>
                  <w:szCs w:val="24"/>
                </w:rPr>
                <w:t>指派财务人员的</w:t>
              </w:r>
            </w:ins>
            <w:ins w:id="13" w:author="XL" w:date="2016-07-22T14:17:00Z">
              <w:r w:rsidR="00DD7AC4">
                <w:rPr>
                  <w:rFonts w:ascii="Times New Roman" w:hAnsi="Times New Roman" w:hint="eastAsia"/>
                  <w:szCs w:val="24"/>
                </w:rPr>
                <w:t>具体形式和</w:t>
              </w:r>
            </w:ins>
            <w:ins w:id="14" w:author="XL" w:date="2016-07-22T14:18:00Z">
              <w:r w:rsidR="00DD7AC4">
                <w:rPr>
                  <w:rFonts w:ascii="Times New Roman" w:hAnsi="Times New Roman" w:hint="eastAsia"/>
                  <w:szCs w:val="24"/>
                </w:rPr>
                <w:t>工作</w:t>
              </w:r>
            </w:ins>
            <w:ins w:id="15" w:author="XL" w:date="2016-07-22T14:17:00Z">
              <w:r w:rsidR="00DD7AC4">
                <w:rPr>
                  <w:rFonts w:ascii="Times New Roman" w:hAnsi="Times New Roman" w:hint="eastAsia"/>
                  <w:szCs w:val="24"/>
                </w:rPr>
                <w:t>范围</w:t>
              </w:r>
            </w:ins>
            <w:ins w:id="16" w:author="XL" w:date="2016-07-22T14:18:00Z">
              <w:r w:rsidR="00DD7AC4">
                <w:rPr>
                  <w:rFonts w:ascii="Times New Roman" w:hAnsi="Times New Roman" w:hint="eastAsia"/>
                  <w:szCs w:val="24"/>
                </w:rPr>
                <w:t>等详细情况，供公司确认</w:t>
              </w:r>
            </w:ins>
            <w:ins w:id="17" w:author="XL" w:date="2016-07-22T14:17:00Z">
              <w:r w:rsidR="00DD7AC4">
                <w:rPr>
                  <w:rFonts w:ascii="Times New Roman" w:hAnsi="Times New Roman" w:hint="eastAsia"/>
                  <w:szCs w:val="24"/>
                </w:rPr>
                <w:t>】</w:t>
              </w:r>
            </w:ins>
          </w:p>
        </w:tc>
      </w:tr>
      <w:tr w:rsidR="00A3174D" w:rsidRPr="00566270" w:rsidTr="004748AB">
        <w:trPr>
          <w:trHeight w:val="70"/>
          <w:tblHeader/>
        </w:trPr>
        <w:tc>
          <w:tcPr>
            <w:tcW w:w="2064" w:type="dxa"/>
            <w:tcBorders>
              <w:top w:val="single" w:sz="4" w:space="0" w:color="auto"/>
              <w:left w:val="single" w:sz="4" w:space="0" w:color="auto"/>
              <w:bottom w:val="single" w:sz="4" w:space="0" w:color="auto"/>
              <w:right w:val="single" w:sz="4" w:space="0" w:color="auto"/>
            </w:tcBorders>
            <w:noWrap/>
            <w:vAlign w:val="center"/>
          </w:tcPr>
          <w:p w:rsidR="004D6018" w:rsidRPr="00566270" w:rsidRDefault="00A3174D" w:rsidP="007E232F">
            <w:pPr>
              <w:spacing w:line="360" w:lineRule="exact"/>
              <w:rPr>
                <w:rFonts w:ascii="Times New Roman" w:hAnsi="Times New Roman"/>
                <w:b/>
                <w:szCs w:val="24"/>
              </w:rPr>
            </w:pPr>
            <w:r w:rsidRPr="00566270">
              <w:rPr>
                <w:rFonts w:ascii="Times New Roman" w:hAnsi="Times New Roman"/>
                <w:b/>
                <w:szCs w:val="24"/>
              </w:rPr>
              <w:t>清算</w:t>
            </w:r>
            <w:r w:rsidRPr="00566270">
              <w:rPr>
                <w:rFonts w:ascii="Times New Roman" w:hAnsi="Times New Roman" w:hint="eastAsia"/>
                <w:b/>
                <w:szCs w:val="24"/>
              </w:rPr>
              <w:t>优先</w:t>
            </w:r>
            <w:r w:rsidRPr="00566270">
              <w:rPr>
                <w:rFonts w:ascii="Times New Roman" w:hAnsi="Times New Roman"/>
                <w:b/>
                <w:szCs w:val="24"/>
              </w:rPr>
              <w:t>权</w:t>
            </w:r>
            <w:r w:rsidR="004D6018" w:rsidRPr="00566270">
              <w:rPr>
                <w:rFonts w:ascii="Times New Roman" w:hAnsi="Times New Roman" w:hint="eastAsia"/>
                <w:b/>
                <w:szCs w:val="24"/>
              </w:rPr>
              <w:t>及</w:t>
            </w:r>
          </w:p>
          <w:p w:rsidR="00A3174D" w:rsidRPr="00566270" w:rsidRDefault="004D6018" w:rsidP="007E232F">
            <w:pPr>
              <w:spacing w:line="360" w:lineRule="exact"/>
              <w:rPr>
                <w:rFonts w:ascii="Times New Roman" w:hAnsi="Times New Roman"/>
                <w:b/>
                <w:szCs w:val="24"/>
              </w:rPr>
            </w:pPr>
            <w:r w:rsidRPr="00566270">
              <w:rPr>
                <w:rFonts w:ascii="Times New Roman" w:hAnsi="Times New Roman" w:hint="eastAsia"/>
                <w:b/>
                <w:szCs w:val="24"/>
              </w:rPr>
              <w:t>后续权益保障</w:t>
            </w:r>
          </w:p>
        </w:tc>
        <w:tc>
          <w:tcPr>
            <w:tcW w:w="7474" w:type="dxa"/>
            <w:tcBorders>
              <w:top w:val="single" w:sz="4" w:space="0" w:color="auto"/>
              <w:left w:val="nil"/>
              <w:bottom w:val="single" w:sz="4" w:space="0" w:color="auto"/>
              <w:right w:val="single" w:sz="4" w:space="0" w:color="auto"/>
            </w:tcBorders>
            <w:vAlign w:val="center"/>
          </w:tcPr>
          <w:p w:rsidR="004D6018" w:rsidRPr="00566270" w:rsidRDefault="00710F1E" w:rsidP="00275578">
            <w:pPr>
              <w:spacing w:line="360" w:lineRule="exact"/>
              <w:rPr>
                <w:rFonts w:ascii="Times New Roman" w:hAnsi="Times New Roman"/>
                <w:szCs w:val="24"/>
              </w:rPr>
            </w:pPr>
            <w:r w:rsidRPr="00566270">
              <w:rPr>
                <w:rFonts w:ascii="Times New Roman" w:hAnsi="Times New Roman" w:hint="eastAsia"/>
                <w:szCs w:val="24"/>
              </w:rPr>
              <w:t>在公司发生清算、解散、终止的情况下，公司应优先清偿</w:t>
            </w:r>
            <w:r>
              <w:rPr>
                <w:rFonts w:ascii="Times New Roman" w:hAnsi="Times New Roman" w:hint="eastAsia"/>
                <w:szCs w:val="24"/>
              </w:rPr>
              <w:t>投资人</w:t>
            </w:r>
            <w:r w:rsidRPr="00566270">
              <w:rPr>
                <w:rFonts w:ascii="Times New Roman" w:hAnsi="Times New Roman" w:hint="eastAsia"/>
                <w:szCs w:val="24"/>
              </w:rPr>
              <w:t>的投资金额。</w:t>
            </w:r>
            <w:r>
              <w:rPr>
                <w:rFonts w:ascii="Times New Roman" w:hAnsi="Times New Roman" w:hint="eastAsia"/>
                <w:szCs w:val="24"/>
              </w:rPr>
              <w:t>若</w:t>
            </w:r>
            <w:r>
              <w:rPr>
                <w:rFonts w:ascii="楷体" w:eastAsia="楷体" w:hAnsi="楷体" w:hint="eastAsia"/>
                <w:bCs/>
                <w:kern w:val="0"/>
                <w:szCs w:val="24"/>
              </w:rPr>
              <w:t>投资人</w:t>
            </w:r>
            <w:r w:rsidRPr="00132D19">
              <w:rPr>
                <w:rFonts w:ascii="楷体" w:eastAsia="楷体" w:hAnsi="楷体" w:hint="eastAsia"/>
                <w:bCs/>
                <w:kern w:val="0"/>
                <w:szCs w:val="24"/>
              </w:rPr>
              <w:t>所取得的分配资产或补偿不足以弥补其</w:t>
            </w:r>
            <w:del w:id="18" w:author="XL" w:date="2016-07-22T14:20:00Z">
              <w:r w:rsidRPr="00132D19" w:rsidDel="00DD7AC4">
                <w:rPr>
                  <w:rFonts w:ascii="楷体" w:eastAsia="楷体" w:hAnsi="楷体" w:hint="eastAsia"/>
                  <w:bCs/>
                  <w:kern w:val="0"/>
                  <w:szCs w:val="24"/>
                </w:rPr>
                <w:delText>损失</w:delText>
              </w:r>
            </w:del>
            <w:ins w:id="19" w:author="XL" w:date="2016-07-22T14:20:00Z">
              <w:r w:rsidR="00DD7AC4">
                <w:rPr>
                  <w:rFonts w:ascii="楷体" w:eastAsia="楷体" w:hAnsi="楷体" w:hint="eastAsia"/>
                  <w:bCs/>
                  <w:kern w:val="0"/>
                  <w:szCs w:val="24"/>
                </w:rPr>
                <w:t>投资金额</w:t>
              </w:r>
            </w:ins>
            <w:r>
              <w:rPr>
                <w:rFonts w:ascii="Times New Roman" w:hAnsi="Times New Roman" w:hint="eastAsia"/>
                <w:szCs w:val="24"/>
              </w:rPr>
              <w:t>，</w:t>
            </w:r>
            <w:r w:rsidRPr="00132D19">
              <w:rPr>
                <w:rFonts w:ascii="楷体" w:eastAsia="楷体" w:hAnsi="楷体" w:hint="eastAsia"/>
                <w:bCs/>
                <w:kern w:val="0"/>
                <w:szCs w:val="24"/>
              </w:rPr>
              <w:t>自清算事件发生之日起3年内，若原股东直接或间接从事新项目开发的，</w:t>
            </w:r>
            <w:r>
              <w:rPr>
                <w:rFonts w:ascii="楷体" w:eastAsia="楷体" w:hAnsi="楷体" w:hint="eastAsia"/>
                <w:bCs/>
                <w:kern w:val="0"/>
                <w:szCs w:val="24"/>
              </w:rPr>
              <w:t>投资人有权优先于其他人对该新项目进行投资</w:t>
            </w:r>
            <w:del w:id="20" w:author="XL" w:date="2016-07-22T14:27:00Z">
              <w:r w:rsidDel="00275578">
                <w:rPr>
                  <w:rFonts w:ascii="楷体" w:eastAsia="楷体" w:hAnsi="楷体" w:hint="eastAsia"/>
                  <w:bCs/>
                  <w:kern w:val="0"/>
                  <w:szCs w:val="24"/>
                </w:rPr>
                <w:delText>，并得主张：</w:delText>
              </w:r>
              <w:r w:rsidRPr="00B45CC8" w:rsidDel="00275578">
                <w:rPr>
                  <w:rFonts w:ascii="Times New Roman" w:hAnsi="Times New Roman" w:hint="eastAsia"/>
                  <w:szCs w:val="24"/>
                </w:rPr>
                <w:delText>（</w:delText>
              </w:r>
              <w:r w:rsidRPr="00B45CC8" w:rsidDel="00275578">
                <w:rPr>
                  <w:rFonts w:ascii="Times New Roman" w:hAnsi="Times New Roman" w:hint="eastAsia"/>
                  <w:szCs w:val="24"/>
                </w:rPr>
                <w:delText>1</w:delText>
              </w:r>
              <w:r w:rsidRPr="00B45CC8" w:rsidDel="00275578">
                <w:rPr>
                  <w:rFonts w:ascii="Times New Roman" w:hAnsi="Times New Roman" w:hint="eastAsia"/>
                  <w:szCs w:val="24"/>
                </w:rPr>
                <w:delText>）</w:delText>
              </w:r>
              <w:r w:rsidRPr="00132D19" w:rsidDel="00275578">
                <w:rPr>
                  <w:rFonts w:ascii="楷体" w:eastAsia="楷体" w:hAnsi="楷体" w:hint="eastAsia"/>
                  <w:bCs/>
                  <w:kern w:val="0"/>
                  <w:szCs w:val="24"/>
                </w:rPr>
                <w:delText>将公司清算后其未获得补偿部分转为对新项目的出资；或者</w:delText>
              </w:r>
              <w:r w:rsidDel="00275578">
                <w:rPr>
                  <w:rFonts w:ascii="Times New Roman" w:hAnsi="Times New Roman" w:hint="eastAsia"/>
                  <w:szCs w:val="24"/>
                </w:rPr>
                <w:delText>（</w:delText>
              </w:r>
              <w:r w:rsidDel="00275578">
                <w:rPr>
                  <w:rFonts w:ascii="Times New Roman" w:hAnsi="Times New Roman" w:hint="eastAsia"/>
                  <w:szCs w:val="24"/>
                </w:rPr>
                <w:delText>2</w:delText>
              </w:r>
              <w:r w:rsidDel="00275578">
                <w:rPr>
                  <w:rFonts w:ascii="Times New Roman" w:hAnsi="Times New Roman" w:hint="eastAsia"/>
                  <w:szCs w:val="24"/>
                </w:rPr>
                <w:delText>）</w:delText>
              </w:r>
              <w:r w:rsidRPr="00132D19" w:rsidDel="00275578">
                <w:rPr>
                  <w:rFonts w:ascii="楷体" w:eastAsia="楷体" w:hAnsi="楷体" w:hint="eastAsia"/>
                  <w:bCs/>
                  <w:kern w:val="0"/>
                  <w:szCs w:val="24"/>
                </w:rPr>
                <w:delText>在该股东或其关联人士所持新项目股权中占有等同于清算事件发生时</w:delText>
              </w:r>
              <w:r w:rsidDel="00275578">
                <w:rPr>
                  <w:rFonts w:ascii="楷体" w:eastAsia="楷体" w:hAnsi="楷体" w:hint="eastAsia"/>
                  <w:bCs/>
                  <w:kern w:val="0"/>
                  <w:szCs w:val="24"/>
                </w:rPr>
                <w:delText>投资人</w:delText>
              </w:r>
              <w:r w:rsidRPr="00132D19" w:rsidDel="00275578">
                <w:rPr>
                  <w:rFonts w:ascii="楷体" w:eastAsia="楷体" w:hAnsi="楷体" w:hint="eastAsia"/>
                  <w:bCs/>
                  <w:kern w:val="0"/>
                  <w:szCs w:val="24"/>
                </w:rPr>
                <w:delText>在公司的股权比例</w:delText>
              </w:r>
            </w:del>
            <w:r w:rsidRPr="00132D19">
              <w:rPr>
                <w:rFonts w:ascii="楷体" w:eastAsia="楷体" w:hAnsi="楷体" w:hint="eastAsia"/>
                <w:bCs/>
                <w:kern w:val="0"/>
                <w:szCs w:val="24"/>
              </w:rPr>
              <w:t>。</w:t>
            </w:r>
          </w:p>
        </w:tc>
      </w:tr>
      <w:tr w:rsidR="00575F56" w:rsidRPr="00566270" w:rsidTr="004748AB">
        <w:trPr>
          <w:trHeight w:val="350"/>
          <w:tblHeader/>
        </w:trPr>
        <w:tc>
          <w:tcPr>
            <w:tcW w:w="2064" w:type="dxa"/>
            <w:tcBorders>
              <w:top w:val="single" w:sz="4" w:space="0" w:color="auto"/>
              <w:left w:val="single" w:sz="4" w:space="0" w:color="auto"/>
              <w:bottom w:val="single" w:sz="4" w:space="0" w:color="auto"/>
              <w:right w:val="single" w:sz="4" w:space="0" w:color="auto"/>
            </w:tcBorders>
            <w:noWrap/>
            <w:vAlign w:val="center"/>
          </w:tcPr>
          <w:p w:rsidR="00575F56" w:rsidRPr="00566270" w:rsidRDefault="00BF15A0" w:rsidP="007E232F">
            <w:pPr>
              <w:spacing w:line="360" w:lineRule="exact"/>
              <w:jc w:val="left"/>
              <w:rPr>
                <w:rFonts w:ascii="Times New Roman" w:hAnsi="Times New Roman"/>
                <w:b/>
                <w:szCs w:val="24"/>
              </w:rPr>
            </w:pPr>
            <w:r w:rsidRPr="00566270">
              <w:rPr>
                <w:rFonts w:ascii="Times New Roman" w:hAnsi="Times New Roman" w:hint="eastAsia"/>
                <w:b/>
                <w:szCs w:val="24"/>
              </w:rPr>
              <w:t>有约束力条款</w:t>
            </w:r>
          </w:p>
        </w:tc>
        <w:tc>
          <w:tcPr>
            <w:tcW w:w="7474" w:type="dxa"/>
            <w:tcBorders>
              <w:top w:val="single" w:sz="4" w:space="0" w:color="auto"/>
              <w:left w:val="nil"/>
              <w:bottom w:val="single" w:sz="4" w:space="0" w:color="auto"/>
              <w:right w:val="single" w:sz="4" w:space="0" w:color="auto"/>
            </w:tcBorders>
            <w:noWrap/>
            <w:vAlign w:val="center"/>
          </w:tcPr>
          <w:p w:rsidR="008A122B" w:rsidRDefault="00BF15A0" w:rsidP="008A1772">
            <w:pPr>
              <w:spacing w:line="360" w:lineRule="exact"/>
              <w:rPr>
                <w:rFonts w:ascii="Times New Roman" w:hAnsi="Times New Roman"/>
                <w:szCs w:val="24"/>
              </w:rPr>
            </w:pPr>
            <w:r w:rsidRPr="00566270">
              <w:rPr>
                <w:rFonts w:ascii="Times New Roman" w:hAnsi="Times New Roman" w:hint="eastAsia"/>
                <w:szCs w:val="24"/>
              </w:rPr>
              <w:t>在</w:t>
            </w:r>
            <w:ins w:id="21" w:author="XL" w:date="2016-07-22T14:29:00Z">
              <w:r w:rsidR="00275578">
                <w:rPr>
                  <w:rFonts w:ascii="Times New Roman" w:hAnsi="Times New Roman" w:hint="eastAsia"/>
                  <w:szCs w:val="24"/>
                </w:rPr>
                <w:t>2</w:t>
              </w:r>
            </w:ins>
            <w:del w:id="22" w:author="XL" w:date="2016-07-22T14:29:00Z">
              <w:r w:rsidRPr="00566270" w:rsidDel="00275578">
                <w:rPr>
                  <w:rFonts w:ascii="Times New Roman" w:hAnsi="Times New Roman" w:hint="eastAsia"/>
                  <w:szCs w:val="24"/>
                </w:rPr>
                <w:delText>6</w:delText>
              </w:r>
            </w:del>
            <w:r w:rsidRPr="00566270">
              <w:rPr>
                <w:rFonts w:ascii="Times New Roman" w:hAnsi="Times New Roman" w:hint="eastAsia"/>
                <w:szCs w:val="24"/>
              </w:rPr>
              <w:t>0</w:t>
            </w:r>
            <w:r w:rsidRPr="00566270">
              <w:rPr>
                <w:rFonts w:ascii="Times New Roman" w:hAnsi="Times New Roman" w:hint="eastAsia"/>
                <w:szCs w:val="24"/>
              </w:rPr>
              <w:t>天内，创始人</w:t>
            </w:r>
            <w:r w:rsidR="00575F56" w:rsidRPr="00566270">
              <w:rPr>
                <w:rFonts w:ascii="Times New Roman" w:hAnsi="Times New Roman"/>
                <w:szCs w:val="24"/>
              </w:rPr>
              <w:t>和</w:t>
            </w:r>
            <w:r w:rsidR="00A4691D" w:rsidRPr="00566270">
              <w:rPr>
                <w:rFonts w:ascii="Times New Roman" w:hAnsi="Times New Roman" w:hint="eastAsia"/>
                <w:szCs w:val="24"/>
              </w:rPr>
              <w:t>公司</w:t>
            </w:r>
            <w:r w:rsidRPr="00566270">
              <w:rPr>
                <w:rFonts w:ascii="Times New Roman" w:hAnsi="Times New Roman"/>
                <w:szCs w:val="24"/>
              </w:rPr>
              <w:t>承诺</w:t>
            </w:r>
            <w:r w:rsidR="00575F56" w:rsidRPr="00566270">
              <w:rPr>
                <w:rFonts w:ascii="Times New Roman" w:hAnsi="Times New Roman" w:hint="eastAsia"/>
                <w:szCs w:val="24"/>
              </w:rPr>
              <w:t>只与投资人谈判有关</w:t>
            </w:r>
            <w:r w:rsidR="00A4691D" w:rsidRPr="00566270">
              <w:rPr>
                <w:rFonts w:ascii="Times New Roman" w:hAnsi="Times New Roman"/>
                <w:szCs w:val="24"/>
              </w:rPr>
              <w:t>股权</w:t>
            </w:r>
            <w:r w:rsidR="00A4691D" w:rsidRPr="00566270">
              <w:rPr>
                <w:rFonts w:ascii="Times New Roman" w:hAnsi="Times New Roman"/>
                <w:szCs w:val="24"/>
              </w:rPr>
              <w:t>/</w:t>
            </w:r>
            <w:r w:rsidR="00A4691D" w:rsidRPr="00566270">
              <w:rPr>
                <w:rFonts w:ascii="Times New Roman" w:hAnsi="Times New Roman"/>
                <w:szCs w:val="24"/>
              </w:rPr>
              <w:t>债权</w:t>
            </w:r>
            <w:r w:rsidR="00A4691D" w:rsidRPr="00566270">
              <w:rPr>
                <w:rFonts w:ascii="Times New Roman" w:hAnsi="Times New Roman" w:hint="eastAsia"/>
                <w:szCs w:val="24"/>
              </w:rPr>
              <w:t>的投</w:t>
            </w:r>
            <w:r w:rsidR="00A4691D" w:rsidRPr="00566270">
              <w:rPr>
                <w:rFonts w:ascii="Times New Roman" w:hAnsi="Times New Roman"/>
                <w:szCs w:val="24"/>
              </w:rPr>
              <w:t>融资</w:t>
            </w:r>
            <w:r w:rsidR="00575F56" w:rsidRPr="00566270">
              <w:rPr>
                <w:rFonts w:ascii="Times New Roman" w:hAnsi="Times New Roman" w:hint="eastAsia"/>
                <w:szCs w:val="24"/>
              </w:rPr>
              <w:t>事宜，未经</w:t>
            </w:r>
            <w:r w:rsidR="00575F56" w:rsidRPr="00566270">
              <w:rPr>
                <w:rFonts w:ascii="Times New Roman" w:hAnsi="Times New Roman"/>
                <w:szCs w:val="24"/>
              </w:rPr>
              <w:t>投资人书面同意，</w:t>
            </w:r>
            <w:r w:rsidRPr="00566270">
              <w:rPr>
                <w:rFonts w:ascii="Times New Roman" w:hAnsi="Times New Roman" w:hint="eastAsia"/>
                <w:szCs w:val="24"/>
              </w:rPr>
              <w:t>创始人及公司</w:t>
            </w:r>
            <w:r w:rsidR="00D82D84" w:rsidRPr="00566270">
              <w:rPr>
                <w:rFonts w:ascii="Times New Roman" w:hAnsi="Times New Roman" w:hint="eastAsia"/>
                <w:szCs w:val="24"/>
              </w:rPr>
              <w:t>不</w:t>
            </w:r>
            <w:r w:rsidR="00A4691D" w:rsidRPr="00566270">
              <w:rPr>
                <w:rFonts w:ascii="Times New Roman" w:hAnsi="Times New Roman" w:hint="eastAsia"/>
                <w:szCs w:val="24"/>
              </w:rPr>
              <w:t>得对第三方披露本意向书的存在和条款，但公司</w:t>
            </w:r>
            <w:r w:rsidR="00575F56" w:rsidRPr="00566270">
              <w:rPr>
                <w:rFonts w:ascii="Times New Roman" w:hAnsi="Times New Roman" w:hint="eastAsia"/>
                <w:szCs w:val="24"/>
              </w:rPr>
              <w:t>董事、监事、高级管理人员</w:t>
            </w:r>
            <w:r w:rsidR="00A4691D" w:rsidRPr="00566270">
              <w:rPr>
                <w:rFonts w:ascii="Times New Roman" w:hAnsi="Times New Roman" w:hint="eastAsia"/>
                <w:szCs w:val="24"/>
              </w:rPr>
              <w:t>除外</w:t>
            </w:r>
            <w:r w:rsidR="002854D2" w:rsidRPr="00566270">
              <w:rPr>
                <w:rFonts w:ascii="Times New Roman" w:hAnsi="Times New Roman"/>
                <w:szCs w:val="24"/>
              </w:rPr>
              <w:t>。</w:t>
            </w:r>
          </w:p>
          <w:p w:rsidR="002854D2" w:rsidRPr="00566270" w:rsidRDefault="008A1772" w:rsidP="008A1772">
            <w:pPr>
              <w:spacing w:line="360" w:lineRule="exact"/>
              <w:rPr>
                <w:rFonts w:ascii="Times New Roman" w:hAnsi="Times New Roman"/>
                <w:szCs w:val="24"/>
              </w:rPr>
            </w:pPr>
            <w:r>
              <w:rPr>
                <w:rFonts w:ascii="Times New Roman" w:hAnsi="Times New Roman" w:hint="eastAsia"/>
                <w:szCs w:val="24"/>
              </w:rPr>
              <w:t>各方</w:t>
            </w:r>
            <w:r w:rsidRPr="007E232F">
              <w:rPr>
                <w:rFonts w:ascii="Times New Roman" w:hAnsi="Times New Roman" w:hint="eastAsia"/>
                <w:szCs w:val="24"/>
              </w:rPr>
              <w:t>于本次合作过程中</w:t>
            </w:r>
            <w:r>
              <w:rPr>
                <w:rFonts w:ascii="Times New Roman" w:hAnsi="Times New Roman" w:hint="eastAsia"/>
                <w:szCs w:val="24"/>
              </w:rPr>
              <w:t>所知悉有关各方财务、业务状况与任何相关非公开资料</w:t>
            </w:r>
            <w:r w:rsidR="00AF381F">
              <w:rPr>
                <w:rFonts w:ascii="Times New Roman" w:hAnsi="Times New Roman" w:hint="eastAsia"/>
                <w:szCs w:val="24"/>
              </w:rPr>
              <w:t>在一年内予以</w:t>
            </w:r>
            <w:r>
              <w:rPr>
                <w:rFonts w:ascii="Times New Roman" w:hAnsi="Times New Roman" w:hint="eastAsia"/>
                <w:szCs w:val="24"/>
              </w:rPr>
              <w:t>保密，非经各</w:t>
            </w:r>
            <w:r w:rsidRPr="007E232F">
              <w:rPr>
                <w:rFonts w:ascii="Times New Roman" w:hAnsi="Times New Roman" w:hint="eastAsia"/>
                <w:szCs w:val="24"/>
              </w:rPr>
              <w:t>方</w:t>
            </w:r>
            <w:r>
              <w:rPr>
                <w:rFonts w:ascii="Times New Roman" w:hAnsi="Times New Roman" w:hint="eastAsia"/>
                <w:szCs w:val="24"/>
              </w:rPr>
              <w:t>一致同意，任何一方不得</w:t>
            </w:r>
            <w:r w:rsidRPr="007E232F">
              <w:rPr>
                <w:rFonts w:ascii="Times New Roman" w:hAnsi="Times New Roman" w:hint="eastAsia"/>
                <w:szCs w:val="24"/>
              </w:rPr>
              <w:t>泄漏予第三方</w:t>
            </w:r>
            <w:r>
              <w:rPr>
                <w:rFonts w:ascii="Times New Roman" w:hAnsi="Times New Roman" w:hint="eastAsia"/>
                <w:szCs w:val="24"/>
              </w:rPr>
              <w:t>（但各方的</w:t>
            </w:r>
            <w:r>
              <w:rPr>
                <w:rFonts w:ascii="Times New Roman" w:hAnsi="Times New Roman"/>
                <w:szCs w:val="24"/>
              </w:rPr>
              <w:t>投资人和</w:t>
            </w:r>
            <w:r w:rsidRPr="00954E52">
              <w:rPr>
                <w:rFonts w:ascii="Times New Roman" w:hAnsi="Times New Roman"/>
                <w:szCs w:val="24"/>
              </w:rPr>
              <w:t>专业顾问</w:t>
            </w:r>
            <w:r>
              <w:rPr>
                <w:rFonts w:ascii="Times New Roman" w:hAnsi="Times New Roman"/>
                <w:szCs w:val="24"/>
              </w:rPr>
              <w:t>除外</w:t>
            </w:r>
            <w:r>
              <w:rPr>
                <w:rFonts w:ascii="Times New Roman" w:hAnsi="Times New Roman" w:hint="eastAsia"/>
                <w:szCs w:val="24"/>
              </w:rPr>
              <w:t>）</w:t>
            </w:r>
            <w:r w:rsidRPr="00954E52">
              <w:rPr>
                <w:rFonts w:ascii="Times New Roman" w:hAnsi="Times New Roman"/>
                <w:szCs w:val="24"/>
              </w:rPr>
              <w:t>。</w:t>
            </w:r>
          </w:p>
          <w:p w:rsidR="00A4691D" w:rsidRPr="00566270" w:rsidRDefault="00A4691D" w:rsidP="00A4691D">
            <w:pPr>
              <w:spacing w:line="360" w:lineRule="exact"/>
              <w:rPr>
                <w:rFonts w:ascii="Times New Roman" w:hAnsi="Times New Roman"/>
                <w:szCs w:val="24"/>
              </w:rPr>
            </w:pPr>
            <w:del w:id="23" w:author="XL" w:date="2016-07-22T14:30:00Z">
              <w:r w:rsidRPr="00566270" w:rsidDel="00275578">
                <w:rPr>
                  <w:rFonts w:ascii="Times New Roman" w:hAnsi="Times New Roman" w:hint="eastAsia"/>
                  <w:szCs w:val="24"/>
                </w:rPr>
                <w:delText>尽管有以上约定，若公司在意向书签署</w:delText>
              </w:r>
              <w:r w:rsidRPr="00566270" w:rsidDel="00275578">
                <w:rPr>
                  <w:rFonts w:ascii="Times New Roman" w:hAnsi="Times New Roman" w:hint="eastAsia"/>
                  <w:szCs w:val="24"/>
                </w:rPr>
                <w:delText>180</w:delText>
              </w:r>
              <w:r w:rsidRPr="00566270" w:rsidDel="00275578">
                <w:rPr>
                  <w:rFonts w:ascii="Times New Roman" w:hAnsi="Times New Roman" w:hint="eastAsia"/>
                  <w:szCs w:val="24"/>
                </w:rPr>
                <w:delText>日内引进私募融资的</w:delText>
              </w:r>
              <w:r w:rsidRPr="00566270" w:rsidDel="00275578">
                <w:rPr>
                  <w:rFonts w:ascii="Times New Roman" w:hAnsi="Times New Roman" w:hint="eastAsia"/>
                  <w:szCs w:val="24"/>
                </w:rPr>
                <w:delText>,</w:delText>
              </w:r>
              <w:r w:rsidRPr="00566270" w:rsidDel="00275578">
                <w:rPr>
                  <w:rFonts w:ascii="Times New Roman" w:hAnsi="Times New Roman" w:hint="eastAsia"/>
                  <w:szCs w:val="24"/>
                </w:rPr>
                <w:delText>则公司以及现有股东须确保投资人等同于本意向书所示的投资额度。</w:delText>
              </w:r>
            </w:del>
          </w:p>
          <w:p w:rsidR="00A4691D" w:rsidRPr="00566270" w:rsidRDefault="00A4691D" w:rsidP="00A4691D">
            <w:pPr>
              <w:spacing w:line="360" w:lineRule="exact"/>
              <w:rPr>
                <w:rFonts w:ascii="Times New Roman" w:hAnsi="Times New Roman"/>
                <w:szCs w:val="24"/>
              </w:rPr>
            </w:pPr>
            <w:r w:rsidRPr="00566270">
              <w:rPr>
                <w:rFonts w:ascii="Times New Roman" w:hAnsi="Times New Roman" w:hint="eastAsia"/>
                <w:szCs w:val="24"/>
              </w:rPr>
              <w:t>本意向书适用中华人民共和国法律。</w:t>
            </w:r>
          </w:p>
        </w:tc>
      </w:tr>
    </w:tbl>
    <w:p w:rsidR="00630AF4" w:rsidRDefault="00630AF4" w:rsidP="00867A12">
      <w:pPr>
        <w:widowControl/>
        <w:spacing w:line="360" w:lineRule="exact"/>
        <w:jc w:val="left"/>
        <w:rPr>
          <w:rFonts w:ascii="Times New Roman" w:hAnsi="Times New Roman" w:hint="eastAsia"/>
          <w:szCs w:val="24"/>
        </w:rPr>
      </w:pPr>
    </w:p>
    <w:p w:rsidR="00630AF4" w:rsidRPr="003A280D" w:rsidRDefault="00630AF4" w:rsidP="00630AF4">
      <w:pPr>
        <w:widowControl/>
        <w:spacing w:line="360" w:lineRule="exact"/>
        <w:jc w:val="center"/>
        <w:rPr>
          <w:rFonts w:ascii="Times New Roman" w:hAnsi="Times New Roman"/>
          <w:i/>
          <w:sz w:val="21"/>
          <w:szCs w:val="24"/>
        </w:rPr>
      </w:pPr>
      <w:r w:rsidRPr="003A280D">
        <w:rPr>
          <w:rFonts w:ascii="Times New Roman" w:hAnsi="Times New Roman" w:hint="eastAsia"/>
          <w:i/>
          <w:sz w:val="21"/>
          <w:szCs w:val="24"/>
        </w:rPr>
        <w:t>（以下无正文）</w:t>
      </w:r>
    </w:p>
    <w:p w:rsidR="00630AF4" w:rsidRDefault="00630AF4" w:rsidP="00630AF4">
      <w:pPr>
        <w:widowControl/>
        <w:spacing w:line="360" w:lineRule="exact"/>
        <w:jc w:val="center"/>
        <w:rPr>
          <w:rFonts w:ascii="Times New Roman" w:hAnsi="Times New Roman" w:hint="eastAsia"/>
          <w:i/>
          <w:szCs w:val="24"/>
        </w:rPr>
      </w:pPr>
      <w:r>
        <w:rPr>
          <w:rFonts w:ascii="Times New Roman" w:hAnsi="Times New Roman"/>
          <w:szCs w:val="24"/>
        </w:rPr>
        <w:br w:type="page"/>
      </w:r>
      <w:r w:rsidR="003A280D">
        <w:rPr>
          <w:rFonts w:ascii="Times New Roman" w:hAnsi="Times New Roman" w:hint="eastAsia"/>
          <w:i/>
          <w:sz w:val="21"/>
          <w:szCs w:val="24"/>
        </w:rPr>
        <w:lastRenderedPageBreak/>
        <w:t>（本页</w:t>
      </w:r>
      <w:r w:rsidR="00C4131B">
        <w:rPr>
          <w:rFonts w:ascii="Times New Roman" w:hAnsi="Times New Roman" w:hint="eastAsia"/>
          <w:i/>
          <w:sz w:val="21"/>
          <w:szCs w:val="24"/>
        </w:rPr>
        <w:t>为</w:t>
      </w:r>
      <w:r w:rsidR="00C4131B" w:rsidRPr="00C4131B">
        <w:rPr>
          <w:rFonts w:ascii="Times New Roman" w:hAnsi="Times New Roman" w:hint="eastAsia"/>
          <w:i/>
          <w:sz w:val="21"/>
          <w:szCs w:val="24"/>
        </w:rPr>
        <w:t>北京一修网络科技有限公司</w:t>
      </w:r>
      <w:r w:rsidRPr="003A280D">
        <w:rPr>
          <w:rFonts w:ascii="Times New Roman" w:hAnsi="Times New Roman" w:hint="eastAsia"/>
          <w:i/>
          <w:sz w:val="21"/>
          <w:szCs w:val="24"/>
        </w:rPr>
        <w:t>投资意向书签章页）</w:t>
      </w:r>
    </w:p>
    <w:p w:rsidR="003A280D" w:rsidRPr="00630AF4" w:rsidRDefault="003A280D" w:rsidP="00630AF4">
      <w:pPr>
        <w:widowControl/>
        <w:spacing w:line="360" w:lineRule="exact"/>
        <w:jc w:val="center"/>
        <w:rPr>
          <w:rFonts w:ascii="Times New Roman" w:hAnsi="Times New Roman"/>
          <w:i/>
          <w:szCs w:val="24"/>
        </w:rPr>
      </w:pPr>
    </w:p>
    <w:p w:rsidR="00A4691D" w:rsidRPr="00566270" w:rsidRDefault="00A4691D" w:rsidP="00867A12">
      <w:pPr>
        <w:widowControl/>
        <w:spacing w:line="360" w:lineRule="exact"/>
        <w:jc w:val="left"/>
        <w:rPr>
          <w:rFonts w:ascii="Times New Roman" w:hAnsi="Times New Roman"/>
          <w:szCs w:val="24"/>
        </w:rPr>
      </w:pPr>
      <w:r w:rsidRPr="00566270">
        <w:rPr>
          <w:rFonts w:ascii="Times New Roman" w:hAnsi="Times New Roman" w:hint="eastAsia"/>
          <w:szCs w:val="24"/>
        </w:rPr>
        <w:t>公司：</w:t>
      </w:r>
      <w:r w:rsidRPr="00566270">
        <w:rPr>
          <w:rFonts w:ascii="Times New Roman" w:hAnsi="Times New Roman" w:hint="eastAsia"/>
          <w:szCs w:val="24"/>
        </w:rPr>
        <w:t xml:space="preserve">                          </w:t>
      </w:r>
    </w:p>
    <w:p w:rsidR="008A122B" w:rsidRDefault="008A122B" w:rsidP="00D82D84">
      <w:pPr>
        <w:widowControl/>
        <w:spacing w:line="360" w:lineRule="exact"/>
        <w:ind w:firstLine="480"/>
        <w:jc w:val="left"/>
        <w:rPr>
          <w:rFonts w:ascii="Times New Roman" w:hAnsi="Times New Roman"/>
          <w:szCs w:val="24"/>
        </w:rPr>
      </w:pPr>
    </w:p>
    <w:p w:rsidR="0016445E" w:rsidRDefault="00A4691D" w:rsidP="00D82D84">
      <w:pPr>
        <w:widowControl/>
        <w:spacing w:line="360" w:lineRule="exact"/>
        <w:ind w:firstLine="480"/>
        <w:jc w:val="left"/>
        <w:rPr>
          <w:rFonts w:ascii="Times New Roman" w:hAnsi="Times New Roman" w:hint="eastAsia"/>
          <w:szCs w:val="24"/>
        </w:rPr>
      </w:pPr>
      <w:r w:rsidRPr="00566270">
        <w:rPr>
          <w:rFonts w:ascii="Times New Roman" w:hAnsi="Times New Roman" w:hint="eastAsia"/>
          <w:szCs w:val="24"/>
        </w:rPr>
        <w:t xml:space="preserve">   </w:t>
      </w:r>
      <w:r w:rsidR="00C4131B" w:rsidRPr="00C4131B">
        <w:rPr>
          <w:rFonts w:ascii="Times New Roman" w:hAnsi="Times New Roman" w:hint="eastAsia"/>
          <w:szCs w:val="24"/>
        </w:rPr>
        <w:t>北京一修网络科技有限公司</w:t>
      </w:r>
      <w:r w:rsidR="008A122B">
        <w:rPr>
          <w:rFonts w:ascii="Times New Roman" w:hAnsi="Times New Roman" w:hint="eastAsia"/>
          <w:szCs w:val="24"/>
        </w:rPr>
        <w:t>（盖</w:t>
      </w:r>
      <w:r w:rsidRPr="00566270">
        <w:rPr>
          <w:rFonts w:ascii="Times New Roman" w:hAnsi="Times New Roman" w:hint="eastAsia"/>
          <w:szCs w:val="24"/>
        </w:rPr>
        <w:t>章）：</w:t>
      </w:r>
      <w:r w:rsidRPr="00566270">
        <w:rPr>
          <w:rFonts w:ascii="Times New Roman" w:hAnsi="Times New Roman" w:hint="eastAsia"/>
          <w:szCs w:val="24"/>
        </w:rPr>
        <w:t xml:space="preserve"> </w:t>
      </w:r>
    </w:p>
    <w:p w:rsidR="003A280D" w:rsidRDefault="003A280D" w:rsidP="00D82D84">
      <w:pPr>
        <w:widowControl/>
        <w:spacing w:line="360" w:lineRule="exact"/>
        <w:ind w:firstLine="480"/>
        <w:jc w:val="left"/>
        <w:rPr>
          <w:rFonts w:ascii="Times New Roman" w:hAnsi="Times New Roman" w:hint="eastAsia"/>
          <w:szCs w:val="24"/>
        </w:rPr>
      </w:pPr>
    </w:p>
    <w:p w:rsidR="003A280D" w:rsidRDefault="003A280D" w:rsidP="00D82D84">
      <w:pPr>
        <w:widowControl/>
        <w:spacing w:line="360" w:lineRule="exact"/>
        <w:ind w:firstLine="480"/>
        <w:jc w:val="left"/>
        <w:rPr>
          <w:rFonts w:ascii="Times New Roman" w:hAnsi="Times New Roman" w:hint="eastAsia"/>
          <w:szCs w:val="24"/>
        </w:rPr>
      </w:pPr>
    </w:p>
    <w:p w:rsidR="003A280D" w:rsidRDefault="003A280D" w:rsidP="00D82D84">
      <w:pPr>
        <w:widowControl/>
        <w:spacing w:line="360" w:lineRule="exact"/>
        <w:ind w:firstLine="480"/>
        <w:jc w:val="left"/>
        <w:rPr>
          <w:rFonts w:ascii="Times New Roman" w:hAnsi="Times New Roman" w:hint="eastAsia"/>
          <w:szCs w:val="24"/>
        </w:rPr>
      </w:pPr>
    </w:p>
    <w:p w:rsidR="003A280D" w:rsidRPr="00566270" w:rsidRDefault="003A280D" w:rsidP="00D82D84">
      <w:pPr>
        <w:widowControl/>
        <w:spacing w:line="360" w:lineRule="exact"/>
        <w:ind w:firstLine="480"/>
        <w:jc w:val="left"/>
        <w:rPr>
          <w:rFonts w:ascii="Times New Roman" w:hAnsi="Times New Roman"/>
          <w:szCs w:val="24"/>
          <w:u w:val="single"/>
        </w:rPr>
      </w:pPr>
    </w:p>
    <w:p w:rsidR="00A4691D" w:rsidRPr="008A122B" w:rsidRDefault="00A4691D" w:rsidP="00A4691D">
      <w:pPr>
        <w:widowControl/>
        <w:spacing w:line="360" w:lineRule="exact"/>
        <w:jc w:val="left"/>
        <w:rPr>
          <w:rFonts w:ascii="Times New Roman" w:hAnsi="Times New Roman"/>
          <w:szCs w:val="24"/>
        </w:rPr>
      </w:pPr>
    </w:p>
    <w:p w:rsidR="00A4691D" w:rsidRPr="00566270" w:rsidRDefault="00A4691D" w:rsidP="00A4691D">
      <w:pPr>
        <w:widowControl/>
        <w:spacing w:line="360" w:lineRule="exact"/>
        <w:jc w:val="left"/>
        <w:rPr>
          <w:rFonts w:ascii="Times New Roman" w:hAnsi="Times New Roman"/>
          <w:szCs w:val="24"/>
        </w:rPr>
      </w:pPr>
      <w:r w:rsidRPr="00566270">
        <w:rPr>
          <w:rFonts w:ascii="Times New Roman" w:hAnsi="Times New Roman" w:hint="eastAsia"/>
          <w:szCs w:val="24"/>
        </w:rPr>
        <w:t>投资人：</w:t>
      </w:r>
    </w:p>
    <w:p w:rsidR="008A122B" w:rsidRDefault="008A122B" w:rsidP="008A122B">
      <w:pPr>
        <w:widowControl/>
        <w:spacing w:line="360" w:lineRule="exact"/>
        <w:ind w:firstLineChars="100" w:firstLine="240"/>
        <w:jc w:val="left"/>
        <w:rPr>
          <w:rFonts w:ascii="Times New Roman" w:hAnsi="Times New Roman"/>
          <w:szCs w:val="24"/>
        </w:rPr>
      </w:pPr>
    </w:p>
    <w:p w:rsidR="00A4691D" w:rsidRPr="00566270" w:rsidRDefault="00D771AA" w:rsidP="008A122B">
      <w:pPr>
        <w:widowControl/>
        <w:spacing w:line="360" w:lineRule="exact"/>
        <w:ind w:firstLineChars="100" w:firstLine="240"/>
        <w:jc w:val="left"/>
        <w:rPr>
          <w:rFonts w:ascii="Times New Roman" w:hAnsi="Times New Roman"/>
          <w:szCs w:val="24"/>
          <w:u w:val="single"/>
        </w:rPr>
      </w:pPr>
      <w:r>
        <w:rPr>
          <w:rFonts w:ascii="Times New Roman" w:hAnsi="Times New Roman" w:hint="eastAsia"/>
          <w:szCs w:val="24"/>
        </w:rPr>
        <w:t xml:space="preserve">    </w:t>
      </w:r>
      <w:r w:rsidR="008A122B">
        <w:rPr>
          <w:rFonts w:ascii="Times New Roman" w:hAnsi="Times New Roman" w:hint="eastAsia"/>
          <w:szCs w:val="24"/>
        </w:rPr>
        <w:t>共青城睿创投资管理合伙企业（有限合伙）（盖</w:t>
      </w:r>
      <w:r w:rsidR="00A4691D" w:rsidRPr="00566270">
        <w:rPr>
          <w:rFonts w:ascii="Times New Roman" w:hAnsi="Times New Roman" w:hint="eastAsia"/>
          <w:szCs w:val="24"/>
        </w:rPr>
        <w:t>章）：</w:t>
      </w:r>
    </w:p>
    <w:p w:rsidR="008A122B" w:rsidRDefault="008A122B" w:rsidP="008A122B">
      <w:pPr>
        <w:widowControl/>
        <w:spacing w:line="360" w:lineRule="exact"/>
        <w:jc w:val="left"/>
        <w:rPr>
          <w:rFonts w:ascii="Times New Roman" w:hAnsi="Times New Roman"/>
          <w:szCs w:val="24"/>
          <w:u w:val="single"/>
        </w:rPr>
      </w:pPr>
    </w:p>
    <w:p w:rsidR="008A122B" w:rsidRDefault="008A122B" w:rsidP="008A122B">
      <w:pPr>
        <w:widowControl/>
        <w:spacing w:line="360" w:lineRule="exact"/>
        <w:jc w:val="left"/>
        <w:rPr>
          <w:rFonts w:ascii="Times New Roman" w:hAnsi="Times New Roman" w:hint="eastAsia"/>
          <w:szCs w:val="24"/>
          <w:u w:val="single"/>
        </w:rPr>
      </w:pPr>
    </w:p>
    <w:p w:rsidR="003A280D" w:rsidRDefault="003A280D" w:rsidP="008A122B">
      <w:pPr>
        <w:widowControl/>
        <w:spacing w:line="360" w:lineRule="exact"/>
        <w:jc w:val="left"/>
        <w:rPr>
          <w:rFonts w:ascii="Times New Roman" w:hAnsi="Times New Roman" w:hint="eastAsia"/>
          <w:szCs w:val="24"/>
          <w:u w:val="single"/>
        </w:rPr>
      </w:pPr>
    </w:p>
    <w:p w:rsidR="003A280D" w:rsidRDefault="003A280D" w:rsidP="008A122B">
      <w:pPr>
        <w:widowControl/>
        <w:spacing w:line="360" w:lineRule="exact"/>
        <w:jc w:val="left"/>
        <w:rPr>
          <w:rFonts w:ascii="Times New Roman" w:hAnsi="Times New Roman"/>
          <w:szCs w:val="24"/>
          <w:u w:val="single"/>
        </w:rPr>
      </w:pPr>
    </w:p>
    <w:p w:rsidR="008A122B" w:rsidRDefault="008A122B" w:rsidP="008A122B">
      <w:pPr>
        <w:widowControl/>
        <w:spacing w:line="360" w:lineRule="exact"/>
        <w:jc w:val="left"/>
        <w:rPr>
          <w:rFonts w:ascii="Times New Roman" w:hAnsi="Times New Roman"/>
          <w:szCs w:val="24"/>
          <w:u w:val="single"/>
        </w:rPr>
      </w:pPr>
    </w:p>
    <w:p w:rsidR="00A4691D" w:rsidRDefault="00C4131B" w:rsidP="008A122B">
      <w:pPr>
        <w:widowControl/>
        <w:spacing w:line="360" w:lineRule="exact"/>
        <w:jc w:val="left"/>
        <w:rPr>
          <w:rFonts w:ascii="Times New Roman" w:hAnsi="Times New Roman" w:hint="eastAsia"/>
          <w:szCs w:val="24"/>
        </w:rPr>
      </w:pPr>
      <w:r>
        <w:rPr>
          <w:rFonts w:ascii="Times New Roman" w:hAnsi="Times New Roman" w:hint="eastAsia"/>
          <w:szCs w:val="24"/>
        </w:rPr>
        <w:t>创始</w:t>
      </w:r>
      <w:r w:rsidR="008A122B" w:rsidRPr="008A122B">
        <w:rPr>
          <w:rFonts w:ascii="Times New Roman" w:hAnsi="Times New Roman" w:hint="eastAsia"/>
          <w:szCs w:val="24"/>
        </w:rPr>
        <w:t>股东</w:t>
      </w:r>
      <w:r w:rsidR="00A4691D" w:rsidRPr="00566270">
        <w:rPr>
          <w:rFonts w:ascii="Times New Roman" w:hAnsi="Times New Roman" w:hint="eastAsia"/>
          <w:szCs w:val="24"/>
        </w:rPr>
        <w:t>（签字）：</w:t>
      </w:r>
    </w:p>
    <w:p w:rsidR="00D771AA" w:rsidRDefault="00D771AA" w:rsidP="008A122B">
      <w:pPr>
        <w:widowControl/>
        <w:spacing w:line="360" w:lineRule="exact"/>
        <w:jc w:val="left"/>
        <w:rPr>
          <w:rFonts w:ascii="Times New Roman" w:hAnsi="Times New Roman" w:hint="eastAsia"/>
          <w:szCs w:val="24"/>
        </w:rPr>
      </w:pPr>
    </w:p>
    <w:p w:rsidR="00D771AA" w:rsidRDefault="00D771AA" w:rsidP="008A122B">
      <w:pPr>
        <w:widowControl/>
        <w:spacing w:line="360" w:lineRule="exact"/>
        <w:jc w:val="left"/>
        <w:rPr>
          <w:rFonts w:ascii="Times New Roman" w:hAnsi="Times New Roman" w:hint="eastAsia"/>
          <w:szCs w:val="24"/>
        </w:rPr>
      </w:pPr>
    </w:p>
    <w:p w:rsidR="00D771AA" w:rsidRDefault="00D771AA" w:rsidP="008A122B">
      <w:pPr>
        <w:widowControl/>
        <w:spacing w:line="360" w:lineRule="exact"/>
        <w:jc w:val="left"/>
        <w:rPr>
          <w:rFonts w:ascii="Times New Roman" w:hAnsi="Times New Roman" w:hint="eastAsia"/>
          <w:szCs w:val="24"/>
        </w:rPr>
      </w:pPr>
    </w:p>
    <w:p w:rsidR="00D771AA" w:rsidRDefault="00D771AA" w:rsidP="008A122B">
      <w:pPr>
        <w:widowControl/>
        <w:spacing w:line="360" w:lineRule="exact"/>
        <w:jc w:val="left"/>
        <w:rPr>
          <w:rFonts w:ascii="Times New Roman" w:hAnsi="Times New Roman" w:hint="eastAsia"/>
          <w:szCs w:val="24"/>
        </w:rPr>
      </w:pPr>
    </w:p>
    <w:p w:rsidR="00C4131B" w:rsidRDefault="00C4131B" w:rsidP="008A122B">
      <w:pPr>
        <w:widowControl/>
        <w:spacing w:line="360" w:lineRule="exact"/>
        <w:jc w:val="left"/>
        <w:rPr>
          <w:rFonts w:ascii="Times New Roman" w:hAnsi="Times New Roman" w:hint="eastAsia"/>
          <w:szCs w:val="24"/>
        </w:rPr>
      </w:pPr>
    </w:p>
    <w:p w:rsidR="00D771AA" w:rsidRPr="00C4131B" w:rsidRDefault="00C4131B" w:rsidP="008A122B">
      <w:pPr>
        <w:widowControl/>
        <w:spacing w:line="360" w:lineRule="exact"/>
        <w:jc w:val="left"/>
        <w:rPr>
          <w:rFonts w:ascii="Times New Roman" w:hAnsi="Times New Roman"/>
          <w:szCs w:val="24"/>
        </w:rPr>
      </w:pPr>
      <w:r w:rsidRPr="00C4131B">
        <w:rPr>
          <w:rFonts w:ascii="Times New Roman" w:hAnsi="Times New Roman" w:hint="eastAsia"/>
          <w:szCs w:val="24"/>
        </w:rPr>
        <w:t>原投资人（签字）：</w:t>
      </w:r>
    </w:p>
    <w:sectPr w:rsidR="00D771AA" w:rsidRPr="00C4131B" w:rsidSect="00406C63">
      <w:headerReference w:type="default" r:id="rId10"/>
      <w:footerReference w:type="default" r:id="rId11"/>
      <w:type w:val="continuous"/>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426" w:rsidRDefault="004E3426" w:rsidP="001754DF">
      <w:r>
        <w:separator/>
      </w:r>
    </w:p>
  </w:endnote>
  <w:endnote w:type="continuationSeparator" w:id="0">
    <w:p w:rsidR="004E3426" w:rsidRDefault="004E3426" w:rsidP="00175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New Roman (PCL6)">
    <w:altName w:val="Times New Roman"/>
    <w:charset w:val="00"/>
    <w:family w:val="swiss"/>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黑体">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AF4" w:rsidRDefault="00630AF4">
    <w:pPr>
      <w:pStyle w:val="a7"/>
      <w:jc w:val="center"/>
    </w:pPr>
    <w:r>
      <w:fldChar w:fldCharType="begin"/>
    </w:r>
    <w:r>
      <w:instrText xml:space="preserve"> PAGE   \* MERGEFORMAT </w:instrText>
    </w:r>
    <w:r>
      <w:fldChar w:fldCharType="separate"/>
    </w:r>
    <w:r w:rsidR="00891159" w:rsidRPr="00891159">
      <w:rPr>
        <w:noProof/>
        <w:lang w:val="zh-CN"/>
      </w:rPr>
      <w:t>2</w:t>
    </w:r>
    <w:r>
      <w:fldChar w:fldCharType="end"/>
    </w:r>
  </w:p>
  <w:p w:rsidR="00630AF4" w:rsidRDefault="00630AF4">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426" w:rsidRDefault="004E3426" w:rsidP="001754DF">
      <w:r>
        <w:separator/>
      </w:r>
    </w:p>
  </w:footnote>
  <w:footnote w:type="continuationSeparator" w:id="0">
    <w:p w:rsidR="004E3426" w:rsidRDefault="004E3426" w:rsidP="001754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AF4" w:rsidRDefault="00891159" w:rsidP="00D82D84">
    <w:pPr>
      <w:pStyle w:val="a5"/>
      <w:jc w:val="right"/>
    </w:pPr>
    <w:r>
      <w:rPr>
        <w:noProof/>
      </w:rPr>
      <w:drawing>
        <wp:inline distT="0" distB="0" distL="0" distR="0">
          <wp:extent cx="774700" cy="2921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b="-3802"/>
                  <a:stretch>
                    <a:fillRect/>
                  </a:stretch>
                </pic:blipFill>
                <pic:spPr bwMode="auto">
                  <a:xfrm>
                    <a:off x="0" y="0"/>
                    <a:ext cx="774700" cy="2921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AAF6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japaneseCounting"/>
      <w:lvlText w:val="%1、"/>
      <w:lvlJc w:val="left"/>
      <w:pPr>
        <w:tabs>
          <w:tab w:val="num" w:pos="709"/>
        </w:tabs>
        <w:ind w:left="709" w:firstLine="0"/>
      </w:pPr>
      <w:rPr>
        <w:rFonts w:hint="default"/>
        <w:color w:val="000000"/>
        <w:position w:val="0"/>
        <w:sz w:val="24"/>
      </w:rPr>
    </w:lvl>
    <w:lvl w:ilvl="1">
      <w:start w:val="1"/>
      <w:numFmt w:val="decimal"/>
      <w:isLgl/>
      <w:lvlText w:val="（%2）"/>
      <w:lvlJc w:val="left"/>
      <w:pPr>
        <w:tabs>
          <w:tab w:val="num" w:pos="720"/>
        </w:tabs>
        <w:ind w:left="720" w:firstLine="420"/>
      </w:pPr>
      <w:rPr>
        <w:rFonts w:hint="default"/>
        <w:color w:val="000000"/>
        <w:position w:val="0"/>
        <w:sz w:val="24"/>
        <w:lang w:val="en-US"/>
      </w:rPr>
    </w:lvl>
    <w:lvl w:ilvl="2">
      <w:start w:val="1"/>
      <w:numFmt w:val="decimal"/>
      <w:isLgl/>
      <w:lvlText w:val="（%3）"/>
      <w:lvlJc w:val="left"/>
      <w:pPr>
        <w:tabs>
          <w:tab w:val="num" w:pos="720"/>
        </w:tabs>
        <w:ind w:left="720" w:firstLine="840"/>
      </w:pPr>
      <w:rPr>
        <w:rFonts w:hint="default"/>
        <w:color w:val="000000"/>
        <w:position w:val="0"/>
        <w:sz w:val="24"/>
      </w:rPr>
    </w:lvl>
    <w:lvl w:ilvl="3">
      <w:start w:val="1"/>
      <w:numFmt w:val="decimal"/>
      <w:isLgl/>
      <w:lvlText w:val="（%4）"/>
      <w:lvlJc w:val="left"/>
      <w:pPr>
        <w:tabs>
          <w:tab w:val="num" w:pos="720"/>
        </w:tabs>
        <w:ind w:left="720" w:firstLine="1260"/>
      </w:pPr>
      <w:rPr>
        <w:rFonts w:hint="default"/>
        <w:color w:val="000000"/>
        <w:position w:val="0"/>
        <w:sz w:val="24"/>
      </w:rPr>
    </w:lvl>
    <w:lvl w:ilvl="4">
      <w:start w:val="1"/>
      <w:numFmt w:val="decimal"/>
      <w:isLgl/>
      <w:lvlText w:val="（%5）"/>
      <w:lvlJc w:val="left"/>
      <w:pPr>
        <w:tabs>
          <w:tab w:val="num" w:pos="720"/>
        </w:tabs>
        <w:ind w:left="720" w:firstLine="1680"/>
      </w:pPr>
      <w:rPr>
        <w:rFonts w:hint="default"/>
        <w:color w:val="000000"/>
        <w:position w:val="0"/>
        <w:sz w:val="24"/>
      </w:rPr>
    </w:lvl>
    <w:lvl w:ilvl="5">
      <w:start w:val="1"/>
      <w:numFmt w:val="lowerRoman"/>
      <w:lvlText w:val="%6."/>
      <w:lvlJc w:val="left"/>
      <w:pPr>
        <w:tabs>
          <w:tab w:val="num" w:pos="600"/>
        </w:tabs>
        <w:ind w:left="600" w:firstLine="1920"/>
      </w:pPr>
      <w:rPr>
        <w:rFonts w:hint="default"/>
        <w:color w:val="000000"/>
        <w:position w:val="0"/>
        <w:sz w:val="24"/>
      </w:rPr>
    </w:lvl>
    <w:lvl w:ilvl="6">
      <w:start w:val="1"/>
      <w:numFmt w:val="decimal"/>
      <w:isLgl/>
      <w:lvlText w:val="%7."/>
      <w:lvlJc w:val="left"/>
      <w:pPr>
        <w:tabs>
          <w:tab w:val="num" w:pos="420"/>
        </w:tabs>
        <w:ind w:left="420" w:firstLine="2520"/>
      </w:pPr>
      <w:rPr>
        <w:rFonts w:hint="default"/>
        <w:color w:val="000000"/>
        <w:position w:val="0"/>
        <w:sz w:val="24"/>
      </w:rPr>
    </w:lvl>
    <w:lvl w:ilvl="7">
      <w:start w:val="1"/>
      <w:numFmt w:val="lowerLetter"/>
      <w:lvlText w:val="%8)"/>
      <w:lvlJc w:val="left"/>
      <w:pPr>
        <w:tabs>
          <w:tab w:val="num" w:pos="420"/>
        </w:tabs>
        <w:ind w:left="420" w:firstLine="2940"/>
      </w:pPr>
      <w:rPr>
        <w:rFonts w:hint="default"/>
        <w:color w:val="000000"/>
        <w:position w:val="0"/>
        <w:sz w:val="24"/>
      </w:rPr>
    </w:lvl>
    <w:lvl w:ilvl="8">
      <w:start w:val="1"/>
      <w:numFmt w:val="lowerRoman"/>
      <w:lvlText w:val="%9."/>
      <w:lvlJc w:val="left"/>
      <w:pPr>
        <w:tabs>
          <w:tab w:val="num" w:pos="600"/>
        </w:tabs>
        <w:ind w:left="600" w:firstLine="3180"/>
      </w:pPr>
      <w:rPr>
        <w:rFonts w:hint="default"/>
        <w:color w:val="000000"/>
        <w:position w:val="0"/>
        <w:sz w:val="24"/>
      </w:rPr>
    </w:lvl>
  </w:abstractNum>
  <w:abstractNum w:abstractNumId="2">
    <w:nsid w:val="00000008"/>
    <w:multiLevelType w:val="multilevel"/>
    <w:tmpl w:val="00000008"/>
    <w:lvl w:ilvl="0">
      <w:start w:val="1"/>
      <w:numFmt w:val="decimal"/>
      <w:isLgl/>
      <w:lvlText w:val="（%1）"/>
      <w:lvlJc w:val="left"/>
      <w:pPr>
        <w:tabs>
          <w:tab w:val="num" w:pos="709"/>
        </w:tabs>
        <w:ind w:left="709" w:firstLine="709"/>
      </w:pPr>
      <w:rPr>
        <w:rFonts w:hint="default"/>
        <w:color w:val="000000"/>
        <w:position w:val="0"/>
        <w:sz w:val="24"/>
      </w:rPr>
    </w:lvl>
    <w:lvl w:ilvl="1">
      <w:start w:val="1"/>
      <w:numFmt w:val="lowerLetter"/>
      <w:lvlText w:val="%2)"/>
      <w:lvlJc w:val="left"/>
      <w:pPr>
        <w:tabs>
          <w:tab w:val="num" w:pos="420"/>
        </w:tabs>
        <w:ind w:left="420" w:firstLine="780"/>
      </w:pPr>
      <w:rPr>
        <w:rFonts w:hint="default"/>
        <w:color w:val="000000"/>
        <w:position w:val="0"/>
        <w:sz w:val="24"/>
      </w:rPr>
    </w:lvl>
    <w:lvl w:ilvl="2">
      <w:start w:val="1"/>
      <w:numFmt w:val="lowerRoman"/>
      <w:lvlText w:val="%3."/>
      <w:lvlJc w:val="left"/>
      <w:pPr>
        <w:tabs>
          <w:tab w:val="num" w:pos="600"/>
        </w:tabs>
        <w:ind w:left="600" w:firstLine="1020"/>
      </w:pPr>
      <w:rPr>
        <w:rFonts w:hint="default"/>
        <w:color w:val="000000"/>
        <w:position w:val="0"/>
        <w:sz w:val="24"/>
      </w:rPr>
    </w:lvl>
    <w:lvl w:ilvl="3">
      <w:start w:val="1"/>
      <w:numFmt w:val="decimal"/>
      <w:isLgl/>
      <w:lvlText w:val="%4."/>
      <w:lvlJc w:val="left"/>
      <w:pPr>
        <w:tabs>
          <w:tab w:val="num" w:pos="420"/>
        </w:tabs>
        <w:ind w:left="420" w:firstLine="1620"/>
      </w:pPr>
      <w:rPr>
        <w:rFonts w:hint="default"/>
        <w:color w:val="000000"/>
        <w:position w:val="0"/>
        <w:sz w:val="24"/>
      </w:rPr>
    </w:lvl>
    <w:lvl w:ilvl="4">
      <w:start w:val="1"/>
      <w:numFmt w:val="lowerLetter"/>
      <w:lvlText w:val="%5)"/>
      <w:lvlJc w:val="left"/>
      <w:pPr>
        <w:tabs>
          <w:tab w:val="num" w:pos="420"/>
        </w:tabs>
        <w:ind w:left="420" w:firstLine="2040"/>
      </w:pPr>
      <w:rPr>
        <w:rFonts w:hint="default"/>
        <w:color w:val="000000"/>
        <w:position w:val="0"/>
        <w:sz w:val="24"/>
      </w:rPr>
    </w:lvl>
    <w:lvl w:ilvl="5">
      <w:start w:val="1"/>
      <w:numFmt w:val="lowerRoman"/>
      <w:lvlText w:val="%6."/>
      <w:lvlJc w:val="left"/>
      <w:pPr>
        <w:tabs>
          <w:tab w:val="num" w:pos="600"/>
        </w:tabs>
        <w:ind w:left="600" w:firstLine="2280"/>
      </w:pPr>
      <w:rPr>
        <w:rFonts w:hint="default"/>
        <w:color w:val="000000"/>
        <w:position w:val="0"/>
        <w:sz w:val="24"/>
      </w:rPr>
    </w:lvl>
    <w:lvl w:ilvl="6">
      <w:start w:val="1"/>
      <w:numFmt w:val="decimal"/>
      <w:isLgl/>
      <w:lvlText w:val="%7."/>
      <w:lvlJc w:val="left"/>
      <w:pPr>
        <w:tabs>
          <w:tab w:val="num" w:pos="420"/>
        </w:tabs>
        <w:ind w:left="420" w:firstLine="2880"/>
      </w:pPr>
      <w:rPr>
        <w:rFonts w:hint="default"/>
        <w:color w:val="000000"/>
        <w:position w:val="0"/>
        <w:sz w:val="24"/>
      </w:rPr>
    </w:lvl>
    <w:lvl w:ilvl="7">
      <w:start w:val="1"/>
      <w:numFmt w:val="lowerLetter"/>
      <w:lvlText w:val="%8)"/>
      <w:lvlJc w:val="left"/>
      <w:pPr>
        <w:tabs>
          <w:tab w:val="num" w:pos="420"/>
        </w:tabs>
        <w:ind w:left="420" w:firstLine="3300"/>
      </w:pPr>
      <w:rPr>
        <w:rFonts w:hint="default"/>
        <w:color w:val="000000"/>
        <w:position w:val="0"/>
        <w:sz w:val="24"/>
      </w:rPr>
    </w:lvl>
    <w:lvl w:ilvl="8">
      <w:start w:val="1"/>
      <w:numFmt w:val="lowerRoman"/>
      <w:lvlText w:val="%9."/>
      <w:lvlJc w:val="left"/>
      <w:pPr>
        <w:tabs>
          <w:tab w:val="num" w:pos="600"/>
        </w:tabs>
        <w:ind w:left="600" w:firstLine="3540"/>
      </w:pPr>
      <w:rPr>
        <w:rFonts w:hint="default"/>
        <w:color w:val="000000"/>
        <w:position w:val="0"/>
        <w:sz w:val="24"/>
      </w:rPr>
    </w:lvl>
  </w:abstractNum>
  <w:abstractNum w:abstractNumId="3">
    <w:nsid w:val="0B9B70D5"/>
    <w:multiLevelType w:val="hybridMultilevel"/>
    <w:tmpl w:val="3F3C65DC"/>
    <w:lvl w:ilvl="0" w:tplc="0FC2F45E">
      <w:start w:val="1"/>
      <w:numFmt w:val="decimal"/>
      <w:lvlText w:val="%1."/>
      <w:lvlJc w:val="left"/>
      <w:pPr>
        <w:tabs>
          <w:tab w:val="num" w:pos="900"/>
        </w:tabs>
        <w:ind w:left="900" w:hanging="420"/>
      </w:pPr>
      <w:rPr>
        <w:color w:val="auto"/>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abstractNum w:abstractNumId="4">
    <w:nsid w:val="114369AA"/>
    <w:multiLevelType w:val="hybridMultilevel"/>
    <w:tmpl w:val="D130AA58"/>
    <w:lvl w:ilvl="0" w:tplc="6B90D8C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18A63C1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BF06BF9"/>
    <w:multiLevelType w:val="hybridMultilevel"/>
    <w:tmpl w:val="5FEE9E94"/>
    <w:lvl w:ilvl="0" w:tplc="D71CED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B05AC8"/>
    <w:multiLevelType w:val="hybridMultilevel"/>
    <w:tmpl w:val="9E0E0826"/>
    <w:lvl w:ilvl="0" w:tplc="4798EA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1B4482"/>
    <w:multiLevelType w:val="multilevel"/>
    <w:tmpl w:val="4E64DEDE"/>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EF67D1"/>
    <w:multiLevelType w:val="hybridMultilevel"/>
    <w:tmpl w:val="77BE1542"/>
    <w:lvl w:ilvl="0" w:tplc="6690F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9202E"/>
    <w:multiLevelType w:val="singleLevel"/>
    <w:tmpl w:val="95B4938C"/>
    <w:lvl w:ilvl="0">
      <w:start w:val="1"/>
      <w:numFmt w:val="decimal"/>
      <w:lvlText w:val="(%1)"/>
      <w:lvlJc w:val="left"/>
      <w:pPr>
        <w:tabs>
          <w:tab w:val="num" w:pos="420"/>
        </w:tabs>
        <w:ind w:left="420" w:hanging="420"/>
      </w:pPr>
      <w:rPr>
        <w:rFonts w:hint="default"/>
      </w:rPr>
    </w:lvl>
  </w:abstractNum>
  <w:abstractNum w:abstractNumId="11">
    <w:nsid w:val="2C5155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2FB14AF4"/>
    <w:multiLevelType w:val="hybridMultilevel"/>
    <w:tmpl w:val="60FC3006"/>
    <w:lvl w:ilvl="0" w:tplc="2D2403F6">
      <w:start w:val="1"/>
      <w:numFmt w:val="lowerLetter"/>
      <w:lvlText w:val="(%1)"/>
      <w:lvlJc w:val="left"/>
      <w:pPr>
        <w:ind w:left="1195"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5178AF"/>
    <w:multiLevelType w:val="hybridMultilevel"/>
    <w:tmpl w:val="A40CE536"/>
    <w:lvl w:ilvl="0" w:tplc="C17AEA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6307DCF"/>
    <w:multiLevelType w:val="hybridMultilevel"/>
    <w:tmpl w:val="14BE1C3A"/>
    <w:lvl w:ilvl="0" w:tplc="40D0DA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36114B"/>
    <w:multiLevelType w:val="hybridMultilevel"/>
    <w:tmpl w:val="788C38F8"/>
    <w:lvl w:ilvl="0" w:tplc="CAD4B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6A67E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nsid w:val="39F65F4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3A551315"/>
    <w:multiLevelType w:val="hybridMultilevel"/>
    <w:tmpl w:val="9768EDA2"/>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3D207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nsid w:val="3EC71323"/>
    <w:multiLevelType w:val="hybridMultilevel"/>
    <w:tmpl w:val="50B0C86C"/>
    <w:lvl w:ilvl="0" w:tplc="872C2A7C">
      <w:start w:val="1"/>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20735E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4AB972CD"/>
    <w:multiLevelType w:val="hybridMultilevel"/>
    <w:tmpl w:val="3CA4B5D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BCE71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nsid w:val="50D12D1F"/>
    <w:multiLevelType w:val="hybridMultilevel"/>
    <w:tmpl w:val="8C94A5E6"/>
    <w:lvl w:ilvl="0" w:tplc="8D58D1CE">
      <w:start w:val="1"/>
      <w:numFmt w:val="lowerLetter"/>
      <w:lvlText w:val="(%1)"/>
      <w:lvlJc w:val="left"/>
      <w:pPr>
        <w:tabs>
          <w:tab w:val="num" w:pos="720"/>
        </w:tabs>
        <w:ind w:left="720" w:hanging="360"/>
      </w:pPr>
      <w:rPr>
        <w:rFonts w:hint="default"/>
      </w:rPr>
    </w:lvl>
    <w:lvl w:ilvl="1" w:tplc="09AA0E5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4D0AD3"/>
    <w:multiLevelType w:val="hybridMultilevel"/>
    <w:tmpl w:val="FAD2F198"/>
    <w:lvl w:ilvl="0" w:tplc="76F88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2D35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68903BE4"/>
    <w:multiLevelType w:val="hybridMultilevel"/>
    <w:tmpl w:val="76C026A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592689"/>
    <w:multiLevelType w:val="hybridMultilevel"/>
    <w:tmpl w:val="3C3426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FE2B0C"/>
    <w:multiLevelType w:val="hybridMultilevel"/>
    <w:tmpl w:val="36A271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D65207"/>
    <w:multiLevelType w:val="hybridMultilevel"/>
    <w:tmpl w:val="457E7AE4"/>
    <w:lvl w:ilvl="0" w:tplc="F580E38A">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2D630E"/>
    <w:multiLevelType w:val="multilevel"/>
    <w:tmpl w:val="762D630E"/>
    <w:lvl w:ilvl="0">
      <w:start w:val="1"/>
      <w:numFmt w:val="lowerLetter"/>
      <w:lvlText w:val="(%1)"/>
      <w:lvlJc w:val="left"/>
      <w:pPr>
        <w:tabs>
          <w:tab w:val="num" w:pos="720"/>
        </w:tabs>
        <w:ind w:left="720" w:hanging="720"/>
      </w:pPr>
      <w:rPr>
        <w:rFonts w:hint="default"/>
        <w:sz w:val="22"/>
        <w:szCs w:val="22"/>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772E612C"/>
    <w:multiLevelType w:val="hybridMultilevel"/>
    <w:tmpl w:val="629A460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ECA5BBD"/>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29"/>
  </w:num>
  <w:num w:numId="3">
    <w:abstractNumId w:val="28"/>
  </w:num>
  <w:num w:numId="4">
    <w:abstractNumId w:val="20"/>
  </w:num>
  <w:num w:numId="5">
    <w:abstractNumId w:val="13"/>
  </w:num>
  <w:num w:numId="6">
    <w:abstractNumId w:val="24"/>
  </w:num>
  <w:num w:numId="7">
    <w:abstractNumId w:val="8"/>
  </w:num>
  <w:num w:numId="8">
    <w:abstractNumId w:val="10"/>
  </w:num>
  <w:num w:numId="9">
    <w:abstractNumId w:val="3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18"/>
  </w:num>
  <w:num w:numId="14">
    <w:abstractNumId w:val="27"/>
  </w:num>
  <w:num w:numId="15">
    <w:abstractNumId w:val="6"/>
  </w:num>
  <w:num w:numId="16">
    <w:abstractNumId w:val="2"/>
  </w:num>
  <w:num w:numId="17">
    <w:abstractNumId w:val="12"/>
  </w:num>
  <w:num w:numId="18">
    <w:abstractNumId w:val="30"/>
  </w:num>
  <w:num w:numId="19">
    <w:abstractNumId w:val="4"/>
  </w:num>
  <w:num w:numId="20">
    <w:abstractNumId w:val="1"/>
  </w:num>
  <w:num w:numId="21">
    <w:abstractNumId w:val="21"/>
  </w:num>
  <w:num w:numId="22">
    <w:abstractNumId w:val="33"/>
  </w:num>
  <w:num w:numId="23">
    <w:abstractNumId w:val="17"/>
  </w:num>
  <w:num w:numId="24">
    <w:abstractNumId w:val="5"/>
  </w:num>
  <w:num w:numId="25">
    <w:abstractNumId w:val="11"/>
  </w:num>
  <w:num w:numId="26">
    <w:abstractNumId w:val="19"/>
  </w:num>
  <w:num w:numId="27">
    <w:abstractNumId w:val="26"/>
  </w:num>
  <w:num w:numId="28">
    <w:abstractNumId w:val="16"/>
  </w:num>
  <w:num w:numId="29">
    <w:abstractNumId w:val="23"/>
  </w:num>
  <w:num w:numId="30">
    <w:abstractNumId w:val="9"/>
  </w:num>
  <w:num w:numId="31">
    <w:abstractNumId w:val="25"/>
  </w:num>
  <w:num w:numId="32">
    <w:abstractNumId w:val="31"/>
  </w:num>
  <w:num w:numId="33">
    <w:abstractNumId w:val="3"/>
  </w:num>
  <w:num w:numId="34">
    <w:abstractNumId w:val="1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50"/>
    <w:rsid w:val="0000504E"/>
    <w:rsid w:val="00005562"/>
    <w:rsid w:val="000055EA"/>
    <w:rsid w:val="00007E7A"/>
    <w:rsid w:val="000142A3"/>
    <w:rsid w:val="00014BD1"/>
    <w:rsid w:val="0001556B"/>
    <w:rsid w:val="00017DF1"/>
    <w:rsid w:val="00020304"/>
    <w:rsid w:val="00024E32"/>
    <w:rsid w:val="00025612"/>
    <w:rsid w:val="00026676"/>
    <w:rsid w:val="00030C9E"/>
    <w:rsid w:val="000334ED"/>
    <w:rsid w:val="000350FC"/>
    <w:rsid w:val="000362D3"/>
    <w:rsid w:val="00041E78"/>
    <w:rsid w:val="00046F6E"/>
    <w:rsid w:val="00051527"/>
    <w:rsid w:val="00056666"/>
    <w:rsid w:val="00063183"/>
    <w:rsid w:val="00065B9C"/>
    <w:rsid w:val="00065E98"/>
    <w:rsid w:val="00075400"/>
    <w:rsid w:val="000817EF"/>
    <w:rsid w:val="00083A95"/>
    <w:rsid w:val="00086036"/>
    <w:rsid w:val="00086A1E"/>
    <w:rsid w:val="00093473"/>
    <w:rsid w:val="000948A5"/>
    <w:rsid w:val="00096524"/>
    <w:rsid w:val="000A43FD"/>
    <w:rsid w:val="000A4773"/>
    <w:rsid w:val="000B1DA5"/>
    <w:rsid w:val="000B3644"/>
    <w:rsid w:val="000B4502"/>
    <w:rsid w:val="000B5507"/>
    <w:rsid w:val="000B6E07"/>
    <w:rsid w:val="000B73A3"/>
    <w:rsid w:val="000C5897"/>
    <w:rsid w:val="000C73CC"/>
    <w:rsid w:val="000D037F"/>
    <w:rsid w:val="000D4558"/>
    <w:rsid w:val="000E0F0F"/>
    <w:rsid w:val="000E1111"/>
    <w:rsid w:val="000E1C0C"/>
    <w:rsid w:val="000E42D7"/>
    <w:rsid w:val="000E632B"/>
    <w:rsid w:val="000F06BD"/>
    <w:rsid w:val="00100C7A"/>
    <w:rsid w:val="00101E0A"/>
    <w:rsid w:val="00102BD2"/>
    <w:rsid w:val="00102F03"/>
    <w:rsid w:val="00105AC4"/>
    <w:rsid w:val="001102B5"/>
    <w:rsid w:val="00111BDE"/>
    <w:rsid w:val="001142E9"/>
    <w:rsid w:val="001205D5"/>
    <w:rsid w:val="001241B0"/>
    <w:rsid w:val="0012734C"/>
    <w:rsid w:val="00130842"/>
    <w:rsid w:val="00130F16"/>
    <w:rsid w:val="00131D28"/>
    <w:rsid w:val="0013354E"/>
    <w:rsid w:val="001352FB"/>
    <w:rsid w:val="00136A6D"/>
    <w:rsid w:val="00141577"/>
    <w:rsid w:val="001446B8"/>
    <w:rsid w:val="00144BE0"/>
    <w:rsid w:val="00144C54"/>
    <w:rsid w:val="00151C73"/>
    <w:rsid w:val="00156CE0"/>
    <w:rsid w:val="0016445E"/>
    <w:rsid w:val="001715FB"/>
    <w:rsid w:val="001728A0"/>
    <w:rsid w:val="0017476B"/>
    <w:rsid w:val="001754DF"/>
    <w:rsid w:val="001755C1"/>
    <w:rsid w:val="00177737"/>
    <w:rsid w:val="00177DB9"/>
    <w:rsid w:val="00185407"/>
    <w:rsid w:val="00190BF9"/>
    <w:rsid w:val="00196A08"/>
    <w:rsid w:val="001A097A"/>
    <w:rsid w:val="001A473D"/>
    <w:rsid w:val="001A68EC"/>
    <w:rsid w:val="001B06BC"/>
    <w:rsid w:val="001B1BF6"/>
    <w:rsid w:val="001B1D85"/>
    <w:rsid w:val="001B3CA0"/>
    <w:rsid w:val="001C4895"/>
    <w:rsid w:val="001C5BE7"/>
    <w:rsid w:val="001D0065"/>
    <w:rsid w:val="001D35D8"/>
    <w:rsid w:val="001E4ADB"/>
    <w:rsid w:val="001E640B"/>
    <w:rsid w:val="001E75DA"/>
    <w:rsid w:val="001F1CFA"/>
    <w:rsid w:val="001F3DF1"/>
    <w:rsid w:val="001F5CEB"/>
    <w:rsid w:val="001F70D0"/>
    <w:rsid w:val="00204C1B"/>
    <w:rsid w:val="00207225"/>
    <w:rsid w:val="002119A2"/>
    <w:rsid w:val="002172E0"/>
    <w:rsid w:val="00220D84"/>
    <w:rsid w:val="00221238"/>
    <w:rsid w:val="0022270C"/>
    <w:rsid w:val="002236AB"/>
    <w:rsid w:val="00224958"/>
    <w:rsid w:val="00226852"/>
    <w:rsid w:val="00244CC5"/>
    <w:rsid w:val="00262C25"/>
    <w:rsid w:val="00264092"/>
    <w:rsid w:val="00265EB3"/>
    <w:rsid w:val="00266B8F"/>
    <w:rsid w:val="00266E30"/>
    <w:rsid w:val="00272823"/>
    <w:rsid w:val="00275578"/>
    <w:rsid w:val="0028050F"/>
    <w:rsid w:val="002854D2"/>
    <w:rsid w:val="00290978"/>
    <w:rsid w:val="0029471F"/>
    <w:rsid w:val="00296B35"/>
    <w:rsid w:val="00296C0B"/>
    <w:rsid w:val="002B1023"/>
    <w:rsid w:val="002B29CD"/>
    <w:rsid w:val="002B6FE1"/>
    <w:rsid w:val="002C6F77"/>
    <w:rsid w:val="002C7629"/>
    <w:rsid w:val="002C769D"/>
    <w:rsid w:val="002C779B"/>
    <w:rsid w:val="002D3266"/>
    <w:rsid w:val="002D638E"/>
    <w:rsid w:val="002E5C52"/>
    <w:rsid w:val="002F0D22"/>
    <w:rsid w:val="002F5180"/>
    <w:rsid w:val="00300445"/>
    <w:rsid w:val="0030310C"/>
    <w:rsid w:val="003035BD"/>
    <w:rsid w:val="00306AEF"/>
    <w:rsid w:val="003150A4"/>
    <w:rsid w:val="00317679"/>
    <w:rsid w:val="00325B4A"/>
    <w:rsid w:val="00331492"/>
    <w:rsid w:val="00331D42"/>
    <w:rsid w:val="003357B3"/>
    <w:rsid w:val="003363A3"/>
    <w:rsid w:val="00336586"/>
    <w:rsid w:val="00341C78"/>
    <w:rsid w:val="00346DE9"/>
    <w:rsid w:val="003503A7"/>
    <w:rsid w:val="0035165E"/>
    <w:rsid w:val="00351DA7"/>
    <w:rsid w:val="00351F5E"/>
    <w:rsid w:val="0035214E"/>
    <w:rsid w:val="00356105"/>
    <w:rsid w:val="00357E70"/>
    <w:rsid w:val="00366100"/>
    <w:rsid w:val="00370026"/>
    <w:rsid w:val="00374A63"/>
    <w:rsid w:val="00386DAC"/>
    <w:rsid w:val="00393C11"/>
    <w:rsid w:val="003A280D"/>
    <w:rsid w:val="003A301F"/>
    <w:rsid w:val="003B0ED8"/>
    <w:rsid w:val="003B21B8"/>
    <w:rsid w:val="003B5040"/>
    <w:rsid w:val="003C151F"/>
    <w:rsid w:val="003D1DA2"/>
    <w:rsid w:val="003E0886"/>
    <w:rsid w:val="003E0D7F"/>
    <w:rsid w:val="003E14BF"/>
    <w:rsid w:val="003E29B5"/>
    <w:rsid w:val="003E4413"/>
    <w:rsid w:val="003F39C5"/>
    <w:rsid w:val="003F3FB3"/>
    <w:rsid w:val="00403FF9"/>
    <w:rsid w:val="00405D13"/>
    <w:rsid w:val="00405DAF"/>
    <w:rsid w:val="00406C63"/>
    <w:rsid w:val="0041251C"/>
    <w:rsid w:val="00413F6E"/>
    <w:rsid w:val="00424163"/>
    <w:rsid w:val="0042578E"/>
    <w:rsid w:val="00426C0B"/>
    <w:rsid w:val="00432F1D"/>
    <w:rsid w:val="004556D5"/>
    <w:rsid w:val="00457413"/>
    <w:rsid w:val="004611E6"/>
    <w:rsid w:val="0047047C"/>
    <w:rsid w:val="00472662"/>
    <w:rsid w:val="0047288B"/>
    <w:rsid w:val="004748AB"/>
    <w:rsid w:val="00475BDA"/>
    <w:rsid w:val="00476343"/>
    <w:rsid w:val="0047746E"/>
    <w:rsid w:val="00481480"/>
    <w:rsid w:val="00482660"/>
    <w:rsid w:val="00486D17"/>
    <w:rsid w:val="004945C1"/>
    <w:rsid w:val="00495DD9"/>
    <w:rsid w:val="004966C0"/>
    <w:rsid w:val="004A5235"/>
    <w:rsid w:val="004A6DBB"/>
    <w:rsid w:val="004A73F9"/>
    <w:rsid w:val="004B2FB7"/>
    <w:rsid w:val="004B79BB"/>
    <w:rsid w:val="004B7A76"/>
    <w:rsid w:val="004C2207"/>
    <w:rsid w:val="004C36B6"/>
    <w:rsid w:val="004D3CA4"/>
    <w:rsid w:val="004D4F72"/>
    <w:rsid w:val="004D54AD"/>
    <w:rsid w:val="004D6018"/>
    <w:rsid w:val="004E3426"/>
    <w:rsid w:val="004E6CEA"/>
    <w:rsid w:val="004F21D9"/>
    <w:rsid w:val="004F6562"/>
    <w:rsid w:val="00500C6A"/>
    <w:rsid w:val="0050106B"/>
    <w:rsid w:val="0051454E"/>
    <w:rsid w:val="0052259E"/>
    <w:rsid w:val="0052520D"/>
    <w:rsid w:val="005262D5"/>
    <w:rsid w:val="00533D8F"/>
    <w:rsid w:val="00534732"/>
    <w:rsid w:val="00535D80"/>
    <w:rsid w:val="0053737A"/>
    <w:rsid w:val="00537C30"/>
    <w:rsid w:val="005410EB"/>
    <w:rsid w:val="005460B8"/>
    <w:rsid w:val="00547EF8"/>
    <w:rsid w:val="005529B8"/>
    <w:rsid w:val="005555E8"/>
    <w:rsid w:val="00556D51"/>
    <w:rsid w:val="00560C75"/>
    <w:rsid w:val="00563B1D"/>
    <w:rsid w:val="0056602B"/>
    <w:rsid w:val="00566270"/>
    <w:rsid w:val="00570880"/>
    <w:rsid w:val="00573D2E"/>
    <w:rsid w:val="00573D7A"/>
    <w:rsid w:val="00575F56"/>
    <w:rsid w:val="00577C51"/>
    <w:rsid w:val="005804CF"/>
    <w:rsid w:val="00580D09"/>
    <w:rsid w:val="00592DB1"/>
    <w:rsid w:val="00593211"/>
    <w:rsid w:val="005A00AA"/>
    <w:rsid w:val="005A6D04"/>
    <w:rsid w:val="005B3659"/>
    <w:rsid w:val="005B6AFA"/>
    <w:rsid w:val="005C03A1"/>
    <w:rsid w:val="005C280A"/>
    <w:rsid w:val="005C638B"/>
    <w:rsid w:val="005C7528"/>
    <w:rsid w:val="005D368D"/>
    <w:rsid w:val="005D5A40"/>
    <w:rsid w:val="005D5DC9"/>
    <w:rsid w:val="005E355E"/>
    <w:rsid w:val="005F1ECC"/>
    <w:rsid w:val="005F2180"/>
    <w:rsid w:val="00601E15"/>
    <w:rsid w:val="00606CCF"/>
    <w:rsid w:val="006078AE"/>
    <w:rsid w:val="00611967"/>
    <w:rsid w:val="0061492F"/>
    <w:rsid w:val="00615B91"/>
    <w:rsid w:val="00616DAC"/>
    <w:rsid w:val="006223FE"/>
    <w:rsid w:val="006231DC"/>
    <w:rsid w:val="00623518"/>
    <w:rsid w:val="00623E9C"/>
    <w:rsid w:val="00625F86"/>
    <w:rsid w:val="00626345"/>
    <w:rsid w:val="00630AF4"/>
    <w:rsid w:val="006331CF"/>
    <w:rsid w:val="006338DB"/>
    <w:rsid w:val="0063500C"/>
    <w:rsid w:val="006453A1"/>
    <w:rsid w:val="00645438"/>
    <w:rsid w:val="00651905"/>
    <w:rsid w:val="0065451B"/>
    <w:rsid w:val="00662A28"/>
    <w:rsid w:val="00662B4C"/>
    <w:rsid w:val="00663294"/>
    <w:rsid w:val="00675036"/>
    <w:rsid w:val="0068218E"/>
    <w:rsid w:val="00685610"/>
    <w:rsid w:val="00686D8B"/>
    <w:rsid w:val="006912F8"/>
    <w:rsid w:val="00692728"/>
    <w:rsid w:val="0069411A"/>
    <w:rsid w:val="006964A9"/>
    <w:rsid w:val="006A63F2"/>
    <w:rsid w:val="006B02A1"/>
    <w:rsid w:val="006B154F"/>
    <w:rsid w:val="006B5929"/>
    <w:rsid w:val="006B7250"/>
    <w:rsid w:val="006C0395"/>
    <w:rsid w:val="006C47F3"/>
    <w:rsid w:val="006C6C0B"/>
    <w:rsid w:val="006D30EF"/>
    <w:rsid w:val="006D41F2"/>
    <w:rsid w:val="006E017A"/>
    <w:rsid w:val="006E55E8"/>
    <w:rsid w:val="006E65A4"/>
    <w:rsid w:val="006F468B"/>
    <w:rsid w:val="00700123"/>
    <w:rsid w:val="007025F6"/>
    <w:rsid w:val="0070567D"/>
    <w:rsid w:val="00710F1E"/>
    <w:rsid w:val="007135B4"/>
    <w:rsid w:val="007209A0"/>
    <w:rsid w:val="0072425A"/>
    <w:rsid w:val="00724393"/>
    <w:rsid w:val="00731873"/>
    <w:rsid w:val="00740D58"/>
    <w:rsid w:val="00742B77"/>
    <w:rsid w:val="00743D3A"/>
    <w:rsid w:val="007445F7"/>
    <w:rsid w:val="00745793"/>
    <w:rsid w:val="00755C9C"/>
    <w:rsid w:val="0078049D"/>
    <w:rsid w:val="00787A85"/>
    <w:rsid w:val="00791467"/>
    <w:rsid w:val="00791C16"/>
    <w:rsid w:val="00792CFA"/>
    <w:rsid w:val="00793497"/>
    <w:rsid w:val="00794749"/>
    <w:rsid w:val="00797102"/>
    <w:rsid w:val="007A1FE5"/>
    <w:rsid w:val="007A4963"/>
    <w:rsid w:val="007B0AA4"/>
    <w:rsid w:val="007B0B35"/>
    <w:rsid w:val="007C202E"/>
    <w:rsid w:val="007C7BCE"/>
    <w:rsid w:val="007D46C2"/>
    <w:rsid w:val="007D4B5D"/>
    <w:rsid w:val="007D6D67"/>
    <w:rsid w:val="007D7B05"/>
    <w:rsid w:val="007D7E7B"/>
    <w:rsid w:val="007E230B"/>
    <w:rsid w:val="007E232F"/>
    <w:rsid w:val="007E7D9A"/>
    <w:rsid w:val="007F2EA6"/>
    <w:rsid w:val="007F5CB1"/>
    <w:rsid w:val="00805D1E"/>
    <w:rsid w:val="00805FB6"/>
    <w:rsid w:val="008066EA"/>
    <w:rsid w:val="008105A1"/>
    <w:rsid w:val="00820D2B"/>
    <w:rsid w:val="00821FE6"/>
    <w:rsid w:val="008226F5"/>
    <w:rsid w:val="00823F0D"/>
    <w:rsid w:val="0082425D"/>
    <w:rsid w:val="0082609E"/>
    <w:rsid w:val="00830E01"/>
    <w:rsid w:val="00836A09"/>
    <w:rsid w:val="00842431"/>
    <w:rsid w:val="00844F6A"/>
    <w:rsid w:val="008477CA"/>
    <w:rsid w:val="0085585D"/>
    <w:rsid w:val="0086304D"/>
    <w:rsid w:val="00863A79"/>
    <w:rsid w:val="008648D4"/>
    <w:rsid w:val="00867A12"/>
    <w:rsid w:val="008739DF"/>
    <w:rsid w:val="00875441"/>
    <w:rsid w:val="00880957"/>
    <w:rsid w:val="0088334C"/>
    <w:rsid w:val="00884AAE"/>
    <w:rsid w:val="00884C33"/>
    <w:rsid w:val="00885700"/>
    <w:rsid w:val="00891159"/>
    <w:rsid w:val="008954B4"/>
    <w:rsid w:val="008A0C9C"/>
    <w:rsid w:val="008A122B"/>
    <w:rsid w:val="008A1772"/>
    <w:rsid w:val="008A1905"/>
    <w:rsid w:val="008A28F9"/>
    <w:rsid w:val="008A3839"/>
    <w:rsid w:val="008A6743"/>
    <w:rsid w:val="008A6838"/>
    <w:rsid w:val="008B19F2"/>
    <w:rsid w:val="008B3149"/>
    <w:rsid w:val="008C28A7"/>
    <w:rsid w:val="008C33B1"/>
    <w:rsid w:val="008C5406"/>
    <w:rsid w:val="008D152D"/>
    <w:rsid w:val="008D215B"/>
    <w:rsid w:val="008D3340"/>
    <w:rsid w:val="008D5621"/>
    <w:rsid w:val="008D5AA2"/>
    <w:rsid w:val="008D6E01"/>
    <w:rsid w:val="008D726C"/>
    <w:rsid w:val="008D7336"/>
    <w:rsid w:val="008D7934"/>
    <w:rsid w:val="008F02EB"/>
    <w:rsid w:val="008F1BAA"/>
    <w:rsid w:val="008F2CC9"/>
    <w:rsid w:val="008F3017"/>
    <w:rsid w:val="008F7FD9"/>
    <w:rsid w:val="009008D1"/>
    <w:rsid w:val="00904DD7"/>
    <w:rsid w:val="0091069B"/>
    <w:rsid w:val="00911110"/>
    <w:rsid w:val="0091156C"/>
    <w:rsid w:val="009135A6"/>
    <w:rsid w:val="00913724"/>
    <w:rsid w:val="00920EA0"/>
    <w:rsid w:val="00921693"/>
    <w:rsid w:val="00922388"/>
    <w:rsid w:val="00932429"/>
    <w:rsid w:val="00932C71"/>
    <w:rsid w:val="009349F9"/>
    <w:rsid w:val="009367E7"/>
    <w:rsid w:val="00943F5E"/>
    <w:rsid w:val="00946168"/>
    <w:rsid w:val="00951A31"/>
    <w:rsid w:val="00953C0A"/>
    <w:rsid w:val="00954E52"/>
    <w:rsid w:val="009553BE"/>
    <w:rsid w:val="00955ECC"/>
    <w:rsid w:val="009604D3"/>
    <w:rsid w:val="00963AC4"/>
    <w:rsid w:val="00964F29"/>
    <w:rsid w:val="00965B61"/>
    <w:rsid w:val="00971382"/>
    <w:rsid w:val="00974909"/>
    <w:rsid w:val="00977685"/>
    <w:rsid w:val="009803D9"/>
    <w:rsid w:val="00982A48"/>
    <w:rsid w:val="00994700"/>
    <w:rsid w:val="009B5933"/>
    <w:rsid w:val="009C300A"/>
    <w:rsid w:val="009C4D4B"/>
    <w:rsid w:val="009D2BF7"/>
    <w:rsid w:val="009D3BFB"/>
    <w:rsid w:val="009D3FE8"/>
    <w:rsid w:val="009E3418"/>
    <w:rsid w:val="009E38FB"/>
    <w:rsid w:val="009E79ED"/>
    <w:rsid w:val="009F08E3"/>
    <w:rsid w:val="009F510C"/>
    <w:rsid w:val="00A01C33"/>
    <w:rsid w:val="00A06DF4"/>
    <w:rsid w:val="00A11A8A"/>
    <w:rsid w:val="00A16C12"/>
    <w:rsid w:val="00A200FE"/>
    <w:rsid w:val="00A2148E"/>
    <w:rsid w:val="00A2317C"/>
    <w:rsid w:val="00A2423E"/>
    <w:rsid w:val="00A26554"/>
    <w:rsid w:val="00A3174D"/>
    <w:rsid w:val="00A3754E"/>
    <w:rsid w:val="00A43B2F"/>
    <w:rsid w:val="00A4691D"/>
    <w:rsid w:val="00A50583"/>
    <w:rsid w:val="00A50F72"/>
    <w:rsid w:val="00A5156E"/>
    <w:rsid w:val="00A562AB"/>
    <w:rsid w:val="00A70DA5"/>
    <w:rsid w:val="00A73AD2"/>
    <w:rsid w:val="00A819B8"/>
    <w:rsid w:val="00A83F4D"/>
    <w:rsid w:val="00A950C8"/>
    <w:rsid w:val="00A9525E"/>
    <w:rsid w:val="00A9799B"/>
    <w:rsid w:val="00AA0BA5"/>
    <w:rsid w:val="00AA0F20"/>
    <w:rsid w:val="00AA1B6B"/>
    <w:rsid w:val="00AA7D93"/>
    <w:rsid w:val="00AB76B3"/>
    <w:rsid w:val="00AC2596"/>
    <w:rsid w:val="00AC3804"/>
    <w:rsid w:val="00AC39C6"/>
    <w:rsid w:val="00AC54FD"/>
    <w:rsid w:val="00AC6153"/>
    <w:rsid w:val="00AD1915"/>
    <w:rsid w:val="00AF381F"/>
    <w:rsid w:val="00AF51B6"/>
    <w:rsid w:val="00AF61AA"/>
    <w:rsid w:val="00AF72A5"/>
    <w:rsid w:val="00B005B9"/>
    <w:rsid w:val="00B01A0A"/>
    <w:rsid w:val="00B02091"/>
    <w:rsid w:val="00B02314"/>
    <w:rsid w:val="00B04798"/>
    <w:rsid w:val="00B069B4"/>
    <w:rsid w:val="00B0755F"/>
    <w:rsid w:val="00B115DF"/>
    <w:rsid w:val="00B128D1"/>
    <w:rsid w:val="00B141CB"/>
    <w:rsid w:val="00B16787"/>
    <w:rsid w:val="00B22F8B"/>
    <w:rsid w:val="00B261B5"/>
    <w:rsid w:val="00B26896"/>
    <w:rsid w:val="00B363A5"/>
    <w:rsid w:val="00B45D6C"/>
    <w:rsid w:val="00B45DB5"/>
    <w:rsid w:val="00B46108"/>
    <w:rsid w:val="00B51B91"/>
    <w:rsid w:val="00B539B7"/>
    <w:rsid w:val="00B56753"/>
    <w:rsid w:val="00B61E64"/>
    <w:rsid w:val="00B642A5"/>
    <w:rsid w:val="00B66B79"/>
    <w:rsid w:val="00B7079D"/>
    <w:rsid w:val="00B71D07"/>
    <w:rsid w:val="00B71D61"/>
    <w:rsid w:val="00B768EB"/>
    <w:rsid w:val="00B771E4"/>
    <w:rsid w:val="00B819B6"/>
    <w:rsid w:val="00B93031"/>
    <w:rsid w:val="00BA0EA9"/>
    <w:rsid w:val="00BA1433"/>
    <w:rsid w:val="00BA3935"/>
    <w:rsid w:val="00BA73D0"/>
    <w:rsid w:val="00BB0D0A"/>
    <w:rsid w:val="00BB4C3F"/>
    <w:rsid w:val="00BB4D97"/>
    <w:rsid w:val="00BB5C56"/>
    <w:rsid w:val="00BC2ACF"/>
    <w:rsid w:val="00BC3046"/>
    <w:rsid w:val="00BC4C95"/>
    <w:rsid w:val="00BC5845"/>
    <w:rsid w:val="00BD1D63"/>
    <w:rsid w:val="00BD2264"/>
    <w:rsid w:val="00BD281C"/>
    <w:rsid w:val="00BD2C4B"/>
    <w:rsid w:val="00BD421F"/>
    <w:rsid w:val="00BE09A4"/>
    <w:rsid w:val="00BE2A2C"/>
    <w:rsid w:val="00BE4DF0"/>
    <w:rsid w:val="00BE6551"/>
    <w:rsid w:val="00BF0BCD"/>
    <w:rsid w:val="00BF15A0"/>
    <w:rsid w:val="00BF42B5"/>
    <w:rsid w:val="00BF5744"/>
    <w:rsid w:val="00C02F91"/>
    <w:rsid w:val="00C127F2"/>
    <w:rsid w:val="00C16C20"/>
    <w:rsid w:val="00C202CD"/>
    <w:rsid w:val="00C2615F"/>
    <w:rsid w:val="00C27730"/>
    <w:rsid w:val="00C312D3"/>
    <w:rsid w:val="00C34EF5"/>
    <w:rsid w:val="00C35EAB"/>
    <w:rsid w:val="00C372B7"/>
    <w:rsid w:val="00C40CFD"/>
    <w:rsid w:val="00C4131B"/>
    <w:rsid w:val="00C430A5"/>
    <w:rsid w:val="00C677A8"/>
    <w:rsid w:val="00C70D61"/>
    <w:rsid w:val="00C73F47"/>
    <w:rsid w:val="00C75725"/>
    <w:rsid w:val="00C777BF"/>
    <w:rsid w:val="00C80013"/>
    <w:rsid w:val="00C83CB3"/>
    <w:rsid w:val="00C86D10"/>
    <w:rsid w:val="00C90839"/>
    <w:rsid w:val="00C90DEF"/>
    <w:rsid w:val="00C9137B"/>
    <w:rsid w:val="00C93868"/>
    <w:rsid w:val="00CA0F25"/>
    <w:rsid w:val="00CA2069"/>
    <w:rsid w:val="00CA2E2E"/>
    <w:rsid w:val="00CA33DA"/>
    <w:rsid w:val="00CA3849"/>
    <w:rsid w:val="00CA546F"/>
    <w:rsid w:val="00CA7DD9"/>
    <w:rsid w:val="00CB13D4"/>
    <w:rsid w:val="00CB19F2"/>
    <w:rsid w:val="00CB259D"/>
    <w:rsid w:val="00CB3D4B"/>
    <w:rsid w:val="00CB4D2C"/>
    <w:rsid w:val="00CC2FA3"/>
    <w:rsid w:val="00CC42B3"/>
    <w:rsid w:val="00CC5E46"/>
    <w:rsid w:val="00CE778B"/>
    <w:rsid w:val="00CF76A6"/>
    <w:rsid w:val="00D00164"/>
    <w:rsid w:val="00D07ABA"/>
    <w:rsid w:val="00D108DF"/>
    <w:rsid w:val="00D1257F"/>
    <w:rsid w:val="00D150C1"/>
    <w:rsid w:val="00D160D3"/>
    <w:rsid w:val="00D21BC6"/>
    <w:rsid w:val="00D27AA0"/>
    <w:rsid w:val="00D3077B"/>
    <w:rsid w:val="00D339B7"/>
    <w:rsid w:val="00D368A0"/>
    <w:rsid w:val="00D41434"/>
    <w:rsid w:val="00D45754"/>
    <w:rsid w:val="00D46B9F"/>
    <w:rsid w:val="00D4754F"/>
    <w:rsid w:val="00D51079"/>
    <w:rsid w:val="00D61F01"/>
    <w:rsid w:val="00D6586C"/>
    <w:rsid w:val="00D67D66"/>
    <w:rsid w:val="00D74676"/>
    <w:rsid w:val="00D7545F"/>
    <w:rsid w:val="00D771AA"/>
    <w:rsid w:val="00D82D84"/>
    <w:rsid w:val="00D87594"/>
    <w:rsid w:val="00D9032A"/>
    <w:rsid w:val="00D91599"/>
    <w:rsid w:val="00D97A6E"/>
    <w:rsid w:val="00DA09A2"/>
    <w:rsid w:val="00DB2CE6"/>
    <w:rsid w:val="00DB3D41"/>
    <w:rsid w:val="00DC4F3C"/>
    <w:rsid w:val="00DC5785"/>
    <w:rsid w:val="00DC58F9"/>
    <w:rsid w:val="00DD1F59"/>
    <w:rsid w:val="00DD5243"/>
    <w:rsid w:val="00DD54DA"/>
    <w:rsid w:val="00DD628E"/>
    <w:rsid w:val="00DD73C1"/>
    <w:rsid w:val="00DD7AC4"/>
    <w:rsid w:val="00DE4C12"/>
    <w:rsid w:val="00DE7D16"/>
    <w:rsid w:val="00DF1268"/>
    <w:rsid w:val="00DF270F"/>
    <w:rsid w:val="00DF5546"/>
    <w:rsid w:val="00DF7DF2"/>
    <w:rsid w:val="00E01A98"/>
    <w:rsid w:val="00E05D24"/>
    <w:rsid w:val="00E06423"/>
    <w:rsid w:val="00E06CFF"/>
    <w:rsid w:val="00E10990"/>
    <w:rsid w:val="00E11BD2"/>
    <w:rsid w:val="00E13C1E"/>
    <w:rsid w:val="00E152AE"/>
    <w:rsid w:val="00E15E4A"/>
    <w:rsid w:val="00E16523"/>
    <w:rsid w:val="00E16C1C"/>
    <w:rsid w:val="00E16EFB"/>
    <w:rsid w:val="00E21D06"/>
    <w:rsid w:val="00E22A47"/>
    <w:rsid w:val="00E26122"/>
    <w:rsid w:val="00E26E21"/>
    <w:rsid w:val="00E313C4"/>
    <w:rsid w:val="00E34137"/>
    <w:rsid w:val="00E34442"/>
    <w:rsid w:val="00E35C3A"/>
    <w:rsid w:val="00E43902"/>
    <w:rsid w:val="00E46E81"/>
    <w:rsid w:val="00E56B52"/>
    <w:rsid w:val="00E612D3"/>
    <w:rsid w:val="00E61D40"/>
    <w:rsid w:val="00E62335"/>
    <w:rsid w:val="00E63C1A"/>
    <w:rsid w:val="00E64581"/>
    <w:rsid w:val="00E71EE7"/>
    <w:rsid w:val="00E7375A"/>
    <w:rsid w:val="00E843E1"/>
    <w:rsid w:val="00E8476B"/>
    <w:rsid w:val="00E904F2"/>
    <w:rsid w:val="00E90D99"/>
    <w:rsid w:val="00E9241B"/>
    <w:rsid w:val="00E9397B"/>
    <w:rsid w:val="00E94709"/>
    <w:rsid w:val="00E95126"/>
    <w:rsid w:val="00E97272"/>
    <w:rsid w:val="00E97C2E"/>
    <w:rsid w:val="00EA4049"/>
    <w:rsid w:val="00EB36C0"/>
    <w:rsid w:val="00EC71C5"/>
    <w:rsid w:val="00ED352B"/>
    <w:rsid w:val="00ED3735"/>
    <w:rsid w:val="00ED52EF"/>
    <w:rsid w:val="00ED6542"/>
    <w:rsid w:val="00EE25DA"/>
    <w:rsid w:val="00EE3B29"/>
    <w:rsid w:val="00EE41D1"/>
    <w:rsid w:val="00EE5C1F"/>
    <w:rsid w:val="00EE6328"/>
    <w:rsid w:val="00EE78BD"/>
    <w:rsid w:val="00EF058C"/>
    <w:rsid w:val="00EF105C"/>
    <w:rsid w:val="00EF21DB"/>
    <w:rsid w:val="00EF48D8"/>
    <w:rsid w:val="00EF7727"/>
    <w:rsid w:val="00EF7A9F"/>
    <w:rsid w:val="00F0235A"/>
    <w:rsid w:val="00F0559B"/>
    <w:rsid w:val="00F063C0"/>
    <w:rsid w:val="00F166BF"/>
    <w:rsid w:val="00F21429"/>
    <w:rsid w:val="00F22E2B"/>
    <w:rsid w:val="00F234EE"/>
    <w:rsid w:val="00F2738F"/>
    <w:rsid w:val="00F3010A"/>
    <w:rsid w:val="00F32BF1"/>
    <w:rsid w:val="00F405AB"/>
    <w:rsid w:val="00F42A87"/>
    <w:rsid w:val="00F43194"/>
    <w:rsid w:val="00F45A00"/>
    <w:rsid w:val="00F528BA"/>
    <w:rsid w:val="00F54694"/>
    <w:rsid w:val="00F57E3D"/>
    <w:rsid w:val="00F61D85"/>
    <w:rsid w:val="00F61E96"/>
    <w:rsid w:val="00F63A6D"/>
    <w:rsid w:val="00F7064B"/>
    <w:rsid w:val="00F710F0"/>
    <w:rsid w:val="00F7245F"/>
    <w:rsid w:val="00F724A8"/>
    <w:rsid w:val="00F7477F"/>
    <w:rsid w:val="00F76119"/>
    <w:rsid w:val="00F763A8"/>
    <w:rsid w:val="00F77209"/>
    <w:rsid w:val="00F83C6E"/>
    <w:rsid w:val="00F8451C"/>
    <w:rsid w:val="00F86671"/>
    <w:rsid w:val="00F92231"/>
    <w:rsid w:val="00F94E79"/>
    <w:rsid w:val="00F94FE2"/>
    <w:rsid w:val="00F95205"/>
    <w:rsid w:val="00F95A03"/>
    <w:rsid w:val="00F95E70"/>
    <w:rsid w:val="00FA0E7A"/>
    <w:rsid w:val="00FA2505"/>
    <w:rsid w:val="00FA321B"/>
    <w:rsid w:val="00FA68A6"/>
    <w:rsid w:val="00FA6E5F"/>
    <w:rsid w:val="00FB02F4"/>
    <w:rsid w:val="00FB0C71"/>
    <w:rsid w:val="00FB4329"/>
    <w:rsid w:val="00FC5CD1"/>
    <w:rsid w:val="00FD0AF1"/>
    <w:rsid w:val="00FD1320"/>
    <w:rsid w:val="00FD3B95"/>
    <w:rsid w:val="00FD5E41"/>
    <w:rsid w:val="00FE00CA"/>
    <w:rsid w:val="00FE272E"/>
    <w:rsid w:val="00FE377B"/>
    <w:rsid w:val="00FE4C41"/>
    <w:rsid w:val="00FE5FA1"/>
    <w:rsid w:val="00FE60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250"/>
    <w:pPr>
      <w:widowControl w:val="0"/>
      <w:jc w:val="both"/>
    </w:pPr>
    <w:rPr>
      <w:rFonts w:ascii="Times New Roman (PCL6)" w:eastAsia="楷体_GB2312" w:hAnsi="Times New Roman (PCL6)"/>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190BF9"/>
    <w:pPr>
      <w:widowControl/>
      <w:spacing w:after="120"/>
    </w:pPr>
    <w:rPr>
      <w:rFonts w:ascii="Arial" w:eastAsia="宋体" w:hAnsi="Arial"/>
      <w:kern w:val="0"/>
      <w:sz w:val="20"/>
    </w:rPr>
  </w:style>
  <w:style w:type="character" w:customStyle="1" w:styleId="a4">
    <w:name w:val="正文文本字符"/>
    <w:link w:val="a3"/>
    <w:rsid w:val="00190BF9"/>
    <w:rPr>
      <w:rFonts w:ascii="Arial" w:eastAsia="宋体" w:hAnsi="Arial" w:cs="Times New Roman"/>
      <w:kern w:val="0"/>
      <w:sz w:val="20"/>
      <w:szCs w:val="20"/>
    </w:rPr>
  </w:style>
  <w:style w:type="paragraph" w:styleId="a5">
    <w:name w:val="header"/>
    <w:basedOn w:val="a"/>
    <w:link w:val="a6"/>
    <w:uiPriority w:val="99"/>
    <w:unhideWhenUsed/>
    <w:qFormat/>
    <w:rsid w:val="001754DF"/>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qFormat/>
    <w:rsid w:val="001754DF"/>
    <w:rPr>
      <w:rFonts w:ascii="Times New Roman (PCL6)" w:eastAsia="楷体_GB2312" w:hAnsi="Times New Roman (PCL6)" w:cs="Times New Roman"/>
      <w:sz w:val="18"/>
      <w:szCs w:val="18"/>
    </w:rPr>
  </w:style>
  <w:style w:type="paragraph" w:styleId="a7">
    <w:name w:val="footer"/>
    <w:basedOn w:val="a"/>
    <w:link w:val="a8"/>
    <w:uiPriority w:val="99"/>
    <w:unhideWhenUsed/>
    <w:rsid w:val="001754DF"/>
    <w:pPr>
      <w:tabs>
        <w:tab w:val="center" w:pos="4153"/>
        <w:tab w:val="right" w:pos="8306"/>
      </w:tabs>
      <w:snapToGrid w:val="0"/>
      <w:jc w:val="left"/>
    </w:pPr>
    <w:rPr>
      <w:sz w:val="18"/>
      <w:szCs w:val="18"/>
    </w:rPr>
  </w:style>
  <w:style w:type="character" w:customStyle="1" w:styleId="a8">
    <w:name w:val="页脚字符"/>
    <w:link w:val="a7"/>
    <w:uiPriority w:val="99"/>
    <w:rsid w:val="001754DF"/>
    <w:rPr>
      <w:rFonts w:ascii="Times New Roman (PCL6)" w:eastAsia="楷体_GB2312" w:hAnsi="Times New Roman (PCL6)" w:cs="Times New Roman"/>
      <w:sz w:val="18"/>
      <w:szCs w:val="18"/>
    </w:rPr>
  </w:style>
  <w:style w:type="paragraph" w:styleId="a9">
    <w:name w:val="List Paragraph"/>
    <w:basedOn w:val="a"/>
    <w:uiPriority w:val="34"/>
    <w:qFormat/>
    <w:rsid w:val="00821FE6"/>
    <w:pPr>
      <w:ind w:firstLineChars="200" w:firstLine="420"/>
    </w:pPr>
  </w:style>
  <w:style w:type="paragraph" w:styleId="aa">
    <w:name w:val="Balloon Text"/>
    <w:basedOn w:val="a"/>
    <w:link w:val="ab"/>
    <w:uiPriority w:val="99"/>
    <w:semiHidden/>
    <w:unhideWhenUsed/>
    <w:rsid w:val="00BA73D0"/>
    <w:rPr>
      <w:sz w:val="18"/>
      <w:szCs w:val="18"/>
    </w:rPr>
  </w:style>
  <w:style w:type="character" w:customStyle="1" w:styleId="ab">
    <w:name w:val="批注框文本字符"/>
    <w:link w:val="aa"/>
    <w:uiPriority w:val="99"/>
    <w:semiHidden/>
    <w:rsid w:val="00BA73D0"/>
    <w:rPr>
      <w:rFonts w:ascii="Times New Roman (PCL6)" w:eastAsia="楷体_GB2312" w:hAnsi="Times New Roman (PCL6)" w:cs="Times New Roman"/>
      <w:sz w:val="18"/>
      <w:szCs w:val="18"/>
    </w:rPr>
  </w:style>
  <w:style w:type="character" w:styleId="ac">
    <w:name w:val="annotation reference"/>
    <w:uiPriority w:val="99"/>
    <w:semiHidden/>
    <w:unhideWhenUsed/>
    <w:rsid w:val="00F724A8"/>
    <w:rPr>
      <w:sz w:val="21"/>
      <w:szCs w:val="21"/>
    </w:rPr>
  </w:style>
  <w:style w:type="paragraph" w:styleId="ad">
    <w:name w:val="annotation text"/>
    <w:basedOn w:val="a"/>
    <w:link w:val="ae"/>
    <w:uiPriority w:val="99"/>
    <w:unhideWhenUsed/>
    <w:rsid w:val="00F724A8"/>
    <w:pPr>
      <w:jc w:val="left"/>
    </w:pPr>
  </w:style>
  <w:style w:type="character" w:customStyle="1" w:styleId="ae">
    <w:name w:val="注释文本字符"/>
    <w:link w:val="ad"/>
    <w:uiPriority w:val="99"/>
    <w:semiHidden/>
    <w:rsid w:val="00F724A8"/>
    <w:rPr>
      <w:rFonts w:ascii="Times New Roman (PCL6)" w:eastAsia="楷体_GB2312" w:hAnsi="Times New Roman (PCL6)" w:cs="Times New Roman"/>
      <w:sz w:val="24"/>
      <w:szCs w:val="20"/>
    </w:rPr>
  </w:style>
  <w:style w:type="paragraph" w:styleId="af">
    <w:name w:val="annotation subject"/>
    <w:basedOn w:val="ad"/>
    <w:next w:val="ad"/>
    <w:link w:val="af0"/>
    <w:uiPriority w:val="99"/>
    <w:semiHidden/>
    <w:unhideWhenUsed/>
    <w:rsid w:val="00F724A8"/>
    <w:rPr>
      <w:b/>
      <w:bCs/>
    </w:rPr>
  </w:style>
  <w:style w:type="character" w:customStyle="1" w:styleId="af0">
    <w:name w:val="批注主题字符"/>
    <w:link w:val="af"/>
    <w:uiPriority w:val="99"/>
    <w:semiHidden/>
    <w:rsid w:val="00F724A8"/>
    <w:rPr>
      <w:rFonts w:ascii="Times New Roman (PCL6)" w:eastAsia="楷体_GB2312" w:hAnsi="Times New Roman (PCL6)" w:cs="Times New Roman"/>
      <w:b/>
      <w:bCs/>
      <w:sz w:val="24"/>
      <w:szCs w:val="20"/>
    </w:rPr>
  </w:style>
  <w:style w:type="paragraph" w:styleId="af1">
    <w:name w:val="Revision"/>
    <w:hidden/>
    <w:uiPriority w:val="99"/>
    <w:semiHidden/>
    <w:rsid w:val="00F724A8"/>
    <w:rPr>
      <w:rFonts w:ascii="Times New Roman (PCL6)" w:eastAsia="楷体_GB2312" w:hAnsi="Times New Roman (PCL6)"/>
      <w:kern w:val="2"/>
      <w:sz w:val="24"/>
    </w:rPr>
  </w:style>
  <w:style w:type="character" w:styleId="af2">
    <w:name w:val="Emphasis"/>
    <w:uiPriority w:val="20"/>
    <w:qFormat/>
    <w:rsid w:val="00272823"/>
    <w:rPr>
      <w:i/>
      <w:iCs/>
    </w:rPr>
  </w:style>
  <w:style w:type="paragraph" w:customStyle="1" w:styleId="Body1">
    <w:name w:val="Body 1"/>
    <w:rsid w:val="00823F0D"/>
    <w:pPr>
      <w:widowControl w:val="0"/>
      <w:jc w:val="both"/>
      <w:outlineLvl w:val="0"/>
    </w:pPr>
    <w:rPr>
      <w:rFonts w:ascii="Times New Roman" w:eastAsia="ヒラギノ角ゴ Pro W3" w:hAnsi="Times New Roman"/>
      <w:color w:val="000000"/>
      <w:kern w:val="2"/>
      <w:sz w:val="21"/>
    </w:rPr>
  </w:style>
  <w:style w:type="character" w:customStyle="1" w:styleId="indexgs1">
    <w:name w:val="indexgs1"/>
    <w:rsid w:val="002854D2"/>
    <w:rPr>
      <w:rFonts w:ascii="Arial" w:hAnsi="Arial" w:cs="Arial" w:hint="default"/>
      <w:b/>
      <w:bCs/>
      <w:i w:val="0"/>
      <w:iCs w:val="0"/>
      <w:color w:val="0A4BA7"/>
      <w:sz w:val="21"/>
      <w:szCs w:val="21"/>
    </w:rPr>
  </w:style>
  <w:style w:type="paragraph" w:styleId="af3">
    <w:name w:val="List Bullet"/>
    <w:basedOn w:val="a"/>
    <w:rsid w:val="00692728"/>
    <w:pPr>
      <w:widowControl/>
      <w:tabs>
        <w:tab w:val="left" w:pos="360"/>
      </w:tabs>
      <w:spacing w:after="240"/>
      <w:ind w:left="360" w:hanging="360"/>
      <w:jc w:val="left"/>
    </w:pPr>
    <w:rPr>
      <w:rFonts w:ascii="Times New Roman" w:eastAsia="宋体" w:hAnsi="Times New Roman"/>
      <w:kern w:val="0"/>
      <w:lang w:eastAsia="en-US"/>
    </w:rPr>
  </w:style>
  <w:style w:type="paragraph" w:styleId="3">
    <w:name w:val="Body Text Indent 3"/>
    <w:basedOn w:val="a"/>
    <w:link w:val="30"/>
    <w:uiPriority w:val="99"/>
    <w:unhideWhenUsed/>
    <w:rsid w:val="001A473D"/>
    <w:pPr>
      <w:spacing w:after="120"/>
      <w:ind w:leftChars="200" w:left="420"/>
    </w:pPr>
    <w:rPr>
      <w:sz w:val="16"/>
      <w:szCs w:val="16"/>
    </w:rPr>
  </w:style>
  <w:style w:type="character" w:customStyle="1" w:styleId="30">
    <w:name w:val="正文文本缩进 3字符"/>
    <w:link w:val="3"/>
    <w:uiPriority w:val="99"/>
    <w:rsid w:val="001A473D"/>
    <w:rPr>
      <w:rFonts w:ascii="Times New Roman (PCL6)" w:eastAsia="楷体_GB2312" w:hAnsi="Times New Roman (PCL6)"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250"/>
    <w:pPr>
      <w:widowControl w:val="0"/>
      <w:jc w:val="both"/>
    </w:pPr>
    <w:rPr>
      <w:rFonts w:ascii="Times New Roman (PCL6)" w:eastAsia="楷体_GB2312" w:hAnsi="Times New Roman (PCL6)"/>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190BF9"/>
    <w:pPr>
      <w:widowControl/>
      <w:spacing w:after="120"/>
    </w:pPr>
    <w:rPr>
      <w:rFonts w:ascii="Arial" w:eastAsia="宋体" w:hAnsi="Arial"/>
      <w:kern w:val="0"/>
      <w:sz w:val="20"/>
    </w:rPr>
  </w:style>
  <w:style w:type="character" w:customStyle="1" w:styleId="a4">
    <w:name w:val="正文文本字符"/>
    <w:link w:val="a3"/>
    <w:rsid w:val="00190BF9"/>
    <w:rPr>
      <w:rFonts w:ascii="Arial" w:eastAsia="宋体" w:hAnsi="Arial" w:cs="Times New Roman"/>
      <w:kern w:val="0"/>
      <w:sz w:val="20"/>
      <w:szCs w:val="20"/>
    </w:rPr>
  </w:style>
  <w:style w:type="paragraph" w:styleId="a5">
    <w:name w:val="header"/>
    <w:basedOn w:val="a"/>
    <w:link w:val="a6"/>
    <w:uiPriority w:val="99"/>
    <w:unhideWhenUsed/>
    <w:qFormat/>
    <w:rsid w:val="001754DF"/>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qFormat/>
    <w:rsid w:val="001754DF"/>
    <w:rPr>
      <w:rFonts w:ascii="Times New Roman (PCL6)" w:eastAsia="楷体_GB2312" w:hAnsi="Times New Roman (PCL6)" w:cs="Times New Roman"/>
      <w:sz w:val="18"/>
      <w:szCs w:val="18"/>
    </w:rPr>
  </w:style>
  <w:style w:type="paragraph" w:styleId="a7">
    <w:name w:val="footer"/>
    <w:basedOn w:val="a"/>
    <w:link w:val="a8"/>
    <w:uiPriority w:val="99"/>
    <w:unhideWhenUsed/>
    <w:rsid w:val="001754DF"/>
    <w:pPr>
      <w:tabs>
        <w:tab w:val="center" w:pos="4153"/>
        <w:tab w:val="right" w:pos="8306"/>
      </w:tabs>
      <w:snapToGrid w:val="0"/>
      <w:jc w:val="left"/>
    </w:pPr>
    <w:rPr>
      <w:sz w:val="18"/>
      <w:szCs w:val="18"/>
    </w:rPr>
  </w:style>
  <w:style w:type="character" w:customStyle="1" w:styleId="a8">
    <w:name w:val="页脚字符"/>
    <w:link w:val="a7"/>
    <w:uiPriority w:val="99"/>
    <w:rsid w:val="001754DF"/>
    <w:rPr>
      <w:rFonts w:ascii="Times New Roman (PCL6)" w:eastAsia="楷体_GB2312" w:hAnsi="Times New Roman (PCL6)" w:cs="Times New Roman"/>
      <w:sz w:val="18"/>
      <w:szCs w:val="18"/>
    </w:rPr>
  </w:style>
  <w:style w:type="paragraph" w:styleId="a9">
    <w:name w:val="List Paragraph"/>
    <w:basedOn w:val="a"/>
    <w:uiPriority w:val="34"/>
    <w:qFormat/>
    <w:rsid w:val="00821FE6"/>
    <w:pPr>
      <w:ind w:firstLineChars="200" w:firstLine="420"/>
    </w:pPr>
  </w:style>
  <w:style w:type="paragraph" w:styleId="aa">
    <w:name w:val="Balloon Text"/>
    <w:basedOn w:val="a"/>
    <w:link w:val="ab"/>
    <w:uiPriority w:val="99"/>
    <w:semiHidden/>
    <w:unhideWhenUsed/>
    <w:rsid w:val="00BA73D0"/>
    <w:rPr>
      <w:sz w:val="18"/>
      <w:szCs w:val="18"/>
    </w:rPr>
  </w:style>
  <w:style w:type="character" w:customStyle="1" w:styleId="ab">
    <w:name w:val="批注框文本字符"/>
    <w:link w:val="aa"/>
    <w:uiPriority w:val="99"/>
    <w:semiHidden/>
    <w:rsid w:val="00BA73D0"/>
    <w:rPr>
      <w:rFonts w:ascii="Times New Roman (PCL6)" w:eastAsia="楷体_GB2312" w:hAnsi="Times New Roman (PCL6)" w:cs="Times New Roman"/>
      <w:sz w:val="18"/>
      <w:szCs w:val="18"/>
    </w:rPr>
  </w:style>
  <w:style w:type="character" w:styleId="ac">
    <w:name w:val="annotation reference"/>
    <w:uiPriority w:val="99"/>
    <w:semiHidden/>
    <w:unhideWhenUsed/>
    <w:rsid w:val="00F724A8"/>
    <w:rPr>
      <w:sz w:val="21"/>
      <w:szCs w:val="21"/>
    </w:rPr>
  </w:style>
  <w:style w:type="paragraph" w:styleId="ad">
    <w:name w:val="annotation text"/>
    <w:basedOn w:val="a"/>
    <w:link w:val="ae"/>
    <w:uiPriority w:val="99"/>
    <w:unhideWhenUsed/>
    <w:rsid w:val="00F724A8"/>
    <w:pPr>
      <w:jc w:val="left"/>
    </w:pPr>
  </w:style>
  <w:style w:type="character" w:customStyle="1" w:styleId="ae">
    <w:name w:val="注释文本字符"/>
    <w:link w:val="ad"/>
    <w:uiPriority w:val="99"/>
    <w:semiHidden/>
    <w:rsid w:val="00F724A8"/>
    <w:rPr>
      <w:rFonts w:ascii="Times New Roman (PCL6)" w:eastAsia="楷体_GB2312" w:hAnsi="Times New Roman (PCL6)" w:cs="Times New Roman"/>
      <w:sz w:val="24"/>
      <w:szCs w:val="20"/>
    </w:rPr>
  </w:style>
  <w:style w:type="paragraph" w:styleId="af">
    <w:name w:val="annotation subject"/>
    <w:basedOn w:val="ad"/>
    <w:next w:val="ad"/>
    <w:link w:val="af0"/>
    <w:uiPriority w:val="99"/>
    <w:semiHidden/>
    <w:unhideWhenUsed/>
    <w:rsid w:val="00F724A8"/>
    <w:rPr>
      <w:b/>
      <w:bCs/>
    </w:rPr>
  </w:style>
  <w:style w:type="character" w:customStyle="1" w:styleId="af0">
    <w:name w:val="批注主题字符"/>
    <w:link w:val="af"/>
    <w:uiPriority w:val="99"/>
    <w:semiHidden/>
    <w:rsid w:val="00F724A8"/>
    <w:rPr>
      <w:rFonts w:ascii="Times New Roman (PCL6)" w:eastAsia="楷体_GB2312" w:hAnsi="Times New Roman (PCL6)" w:cs="Times New Roman"/>
      <w:b/>
      <w:bCs/>
      <w:sz w:val="24"/>
      <w:szCs w:val="20"/>
    </w:rPr>
  </w:style>
  <w:style w:type="paragraph" w:styleId="af1">
    <w:name w:val="Revision"/>
    <w:hidden/>
    <w:uiPriority w:val="99"/>
    <w:semiHidden/>
    <w:rsid w:val="00F724A8"/>
    <w:rPr>
      <w:rFonts w:ascii="Times New Roman (PCL6)" w:eastAsia="楷体_GB2312" w:hAnsi="Times New Roman (PCL6)"/>
      <w:kern w:val="2"/>
      <w:sz w:val="24"/>
    </w:rPr>
  </w:style>
  <w:style w:type="character" w:styleId="af2">
    <w:name w:val="Emphasis"/>
    <w:uiPriority w:val="20"/>
    <w:qFormat/>
    <w:rsid w:val="00272823"/>
    <w:rPr>
      <w:i/>
      <w:iCs/>
    </w:rPr>
  </w:style>
  <w:style w:type="paragraph" w:customStyle="1" w:styleId="Body1">
    <w:name w:val="Body 1"/>
    <w:rsid w:val="00823F0D"/>
    <w:pPr>
      <w:widowControl w:val="0"/>
      <w:jc w:val="both"/>
      <w:outlineLvl w:val="0"/>
    </w:pPr>
    <w:rPr>
      <w:rFonts w:ascii="Times New Roman" w:eastAsia="ヒラギノ角ゴ Pro W3" w:hAnsi="Times New Roman"/>
      <w:color w:val="000000"/>
      <w:kern w:val="2"/>
      <w:sz w:val="21"/>
    </w:rPr>
  </w:style>
  <w:style w:type="character" w:customStyle="1" w:styleId="indexgs1">
    <w:name w:val="indexgs1"/>
    <w:rsid w:val="002854D2"/>
    <w:rPr>
      <w:rFonts w:ascii="Arial" w:hAnsi="Arial" w:cs="Arial" w:hint="default"/>
      <w:b/>
      <w:bCs/>
      <w:i w:val="0"/>
      <w:iCs w:val="0"/>
      <w:color w:val="0A4BA7"/>
      <w:sz w:val="21"/>
      <w:szCs w:val="21"/>
    </w:rPr>
  </w:style>
  <w:style w:type="paragraph" w:styleId="af3">
    <w:name w:val="List Bullet"/>
    <w:basedOn w:val="a"/>
    <w:rsid w:val="00692728"/>
    <w:pPr>
      <w:widowControl/>
      <w:tabs>
        <w:tab w:val="left" w:pos="360"/>
      </w:tabs>
      <w:spacing w:after="240"/>
      <w:ind w:left="360" w:hanging="360"/>
      <w:jc w:val="left"/>
    </w:pPr>
    <w:rPr>
      <w:rFonts w:ascii="Times New Roman" w:eastAsia="宋体" w:hAnsi="Times New Roman"/>
      <w:kern w:val="0"/>
      <w:lang w:eastAsia="en-US"/>
    </w:rPr>
  </w:style>
  <w:style w:type="paragraph" w:styleId="3">
    <w:name w:val="Body Text Indent 3"/>
    <w:basedOn w:val="a"/>
    <w:link w:val="30"/>
    <w:uiPriority w:val="99"/>
    <w:unhideWhenUsed/>
    <w:rsid w:val="001A473D"/>
    <w:pPr>
      <w:spacing w:after="120"/>
      <w:ind w:leftChars="200" w:left="420"/>
    </w:pPr>
    <w:rPr>
      <w:sz w:val="16"/>
      <w:szCs w:val="16"/>
    </w:rPr>
  </w:style>
  <w:style w:type="character" w:customStyle="1" w:styleId="30">
    <w:name w:val="正文文本缩进 3字符"/>
    <w:link w:val="3"/>
    <w:uiPriority w:val="99"/>
    <w:rsid w:val="001A473D"/>
    <w:rPr>
      <w:rFonts w:ascii="Times New Roman (PCL6)" w:eastAsia="楷体_GB2312" w:hAnsi="Times New Roman (PCL6)"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4695">
      <w:bodyDiv w:val="1"/>
      <w:marLeft w:val="0"/>
      <w:marRight w:val="0"/>
      <w:marTop w:val="0"/>
      <w:marBottom w:val="0"/>
      <w:divBdr>
        <w:top w:val="none" w:sz="0" w:space="0" w:color="auto"/>
        <w:left w:val="none" w:sz="0" w:space="0" w:color="auto"/>
        <w:bottom w:val="none" w:sz="0" w:space="0" w:color="auto"/>
        <w:right w:val="none" w:sz="0" w:space="0" w:color="auto"/>
      </w:divBdr>
    </w:div>
    <w:div w:id="360712726">
      <w:bodyDiv w:val="1"/>
      <w:marLeft w:val="0"/>
      <w:marRight w:val="0"/>
      <w:marTop w:val="0"/>
      <w:marBottom w:val="0"/>
      <w:divBdr>
        <w:top w:val="none" w:sz="0" w:space="0" w:color="auto"/>
        <w:left w:val="none" w:sz="0" w:space="0" w:color="auto"/>
        <w:bottom w:val="none" w:sz="0" w:space="0" w:color="auto"/>
        <w:right w:val="none" w:sz="0" w:space="0" w:color="auto"/>
      </w:divBdr>
    </w:div>
    <w:div w:id="467742576">
      <w:bodyDiv w:val="1"/>
      <w:marLeft w:val="0"/>
      <w:marRight w:val="0"/>
      <w:marTop w:val="0"/>
      <w:marBottom w:val="0"/>
      <w:divBdr>
        <w:top w:val="none" w:sz="0" w:space="0" w:color="auto"/>
        <w:left w:val="none" w:sz="0" w:space="0" w:color="auto"/>
        <w:bottom w:val="none" w:sz="0" w:space="0" w:color="auto"/>
        <w:right w:val="none" w:sz="0" w:space="0" w:color="auto"/>
      </w:divBdr>
    </w:div>
    <w:div w:id="495607731">
      <w:bodyDiv w:val="1"/>
      <w:marLeft w:val="0"/>
      <w:marRight w:val="0"/>
      <w:marTop w:val="0"/>
      <w:marBottom w:val="0"/>
      <w:divBdr>
        <w:top w:val="none" w:sz="0" w:space="0" w:color="auto"/>
        <w:left w:val="none" w:sz="0" w:space="0" w:color="auto"/>
        <w:bottom w:val="none" w:sz="0" w:space="0" w:color="auto"/>
        <w:right w:val="none" w:sz="0" w:space="0" w:color="auto"/>
      </w:divBdr>
    </w:div>
    <w:div w:id="659507498">
      <w:bodyDiv w:val="1"/>
      <w:marLeft w:val="0"/>
      <w:marRight w:val="0"/>
      <w:marTop w:val="0"/>
      <w:marBottom w:val="0"/>
      <w:divBdr>
        <w:top w:val="none" w:sz="0" w:space="0" w:color="auto"/>
        <w:left w:val="none" w:sz="0" w:space="0" w:color="auto"/>
        <w:bottom w:val="none" w:sz="0" w:space="0" w:color="auto"/>
        <w:right w:val="none" w:sz="0" w:space="0" w:color="auto"/>
      </w:divBdr>
    </w:div>
    <w:div w:id="1387071654">
      <w:bodyDiv w:val="1"/>
      <w:marLeft w:val="0"/>
      <w:marRight w:val="0"/>
      <w:marTop w:val="0"/>
      <w:marBottom w:val="0"/>
      <w:divBdr>
        <w:top w:val="none" w:sz="0" w:space="0" w:color="auto"/>
        <w:left w:val="none" w:sz="0" w:space="0" w:color="auto"/>
        <w:bottom w:val="none" w:sz="0" w:space="0" w:color="auto"/>
        <w:right w:val="none" w:sz="0" w:space="0" w:color="auto"/>
      </w:divBdr>
    </w:div>
    <w:div w:id="1400901926">
      <w:bodyDiv w:val="1"/>
      <w:marLeft w:val="0"/>
      <w:marRight w:val="0"/>
      <w:marTop w:val="0"/>
      <w:marBottom w:val="0"/>
      <w:divBdr>
        <w:top w:val="none" w:sz="0" w:space="0" w:color="auto"/>
        <w:left w:val="none" w:sz="0" w:space="0" w:color="auto"/>
        <w:bottom w:val="none" w:sz="0" w:space="0" w:color="auto"/>
        <w:right w:val="none" w:sz="0" w:space="0" w:color="auto"/>
      </w:divBdr>
    </w:div>
    <w:div w:id="1770543594">
      <w:bodyDiv w:val="1"/>
      <w:marLeft w:val="0"/>
      <w:marRight w:val="0"/>
      <w:marTop w:val="0"/>
      <w:marBottom w:val="0"/>
      <w:divBdr>
        <w:top w:val="none" w:sz="0" w:space="0" w:color="auto"/>
        <w:left w:val="none" w:sz="0" w:space="0" w:color="auto"/>
        <w:bottom w:val="none" w:sz="0" w:space="0" w:color="auto"/>
        <w:right w:val="none" w:sz="0" w:space="0" w:color="auto"/>
      </w:divBdr>
    </w:div>
    <w:div w:id="1953127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ED985-4BE9-C14A-98F8-F095C260EB17}">
  <ds:schemaRefs>
    <ds:schemaRef ds:uri="http://schemas.openxmlformats.org/officeDocument/2006/bibliography"/>
  </ds:schemaRefs>
</ds:datastoreItem>
</file>

<file path=customXml/itemProps2.xml><?xml version="1.0" encoding="utf-8"?>
<ds:datastoreItem xmlns:ds="http://schemas.openxmlformats.org/officeDocument/2006/customXml" ds:itemID="{4532115F-025A-AC4C-AD82-A6899856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xuzhe</dc:creator>
  <cp:keywords/>
  <cp:lastModifiedBy>xmanlegal 11</cp:lastModifiedBy>
  <cp:revision>2</cp:revision>
  <cp:lastPrinted>2015-11-04T03:37:00Z</cp:lastPrinted>
  <dcterms:created xsi:type="dcterms:W3CDTF">2018-07-25T03:47:00Z</dcterms:created>
  <dcterms:modified xsi:type="dcterms:W3CDTF">2018-07-25T03:47:00Z</dcterms:modified>
</cp:coreProperties>
</file>