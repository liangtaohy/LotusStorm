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CD7E13" w14:textId="77777777" w:rsidR="00654957" w:rsidRPr="004B49C9" w:rsidRDefault="00654957" w:rsidP="003A71B3">
      <w:pPr>
        <w:pStyle w:val="a3"/>
        <w:spacing w:before="100" w:beforeAutospacing="1" w:after="100" w:afterAutospacing="1"/>
        <w:jc w:val="left"/>
        <w:outlineLvl w:val="0"/>
        <w:rPr>
          <w:rFonts w:ascii="Arial" w:eastAsia="楷体" w:hAnsi="Arial" w:cs="Arial" w:hint="eastAsia"/>
          <w:sz w:val="23"/>
          <w:szCs w:val="23"/>
          <w:lang w:eastAsia="zh-CN"/>
        </w:rPr>
      </w:pPr>
    </w:p>
    <w:p w14:paraId="1A6A6629" w14:textId="10258121" w:rsidR="00CD765E" w:rsidRPr="004B49C9" w:rsidRDefault="004E207B" w:rsidP="00CD765E">
      <w:pPr>
        <w:pStyle w:val="a3"/>
        <w:spacing w:before="100" w:beforeAutospacing="1" w:after="100" w:afterAutospacing="1"/>
        <w:outlineLvl w:val="0"/>
        <w:rPr>
          <w:rFonts w:ascii="Arial" w:eastAsia="楷体" w:hAnsi="Arial" w:cs="Arial"/>
          <w:sz w:val="23"/>
          <w:szCs w:val="23"/>
          <w:lang w:eastAsia="zh-CN"/>
        </w:rPr>
      </w:pPr>
      <w:proofErr w:type="gramStart"/>
      <w:r>
        <w:rPr>
          <w:rFonts w:ascii="Arial" w:eastAsia="楷体" w:hAnsi="Arial" w:cs="Arial" w:hint="eastAsia"/>
          <w:sz w:val="23"/>
          <w:szCs w:val="23"/>
          <w:lang w:eastAsia="zh-CN"/>
        </w:rPr>
        <w:t>视野金服</w:t>
      </w:r>
      <w:proofErr w:type="gramEnd"/>
      <w:r w:rsidR="002E65B9" w:rsidRPr="004B49C9">
        <w:rPr>
          <w:rFonts w:ascii="Arial" w:eastAsia="楷体" w:hAnsi="楷体" w:cs="Arial"/>
          <w:sz w:val="23"/>
          <w:szCs w:val="23"/>
          <w:lang w:eastAsia="zh-CN"/>
        </w:rPr>
        <w:t>股权融资框架协议</w:t>
      </w:r>
      <w:r w:rsidR="00CD765E" w:rsidRPr="004B49C9">
        <w:rPr>
          <w:rFonts w:ascii="Arial" w:eastAsia="楷体" w:hAnsi="Arial" w:cs="Arial"/>
          <w:sz w:val="23"/>
          <w:szCs w:val="23"/>
          <w:lang w:eastAsia="zh-CN"/>
        </w:rPr>
        <w:t>(</w:t>
      </w:r>
      <w:r w:rsidR="00A93753" w:rsidRPr="004B49C9">
        <w:rPr>
          <w:rFonts w:ascii="Arial" w:eastAsia="楷体" w:hAnsi="Arial" w:cs="Arial"/>
          <w:sz w:val="23"/>
          <w:szCs w:val="23"/>
          <w:lang w:eastAsia="zh-CN"/>
        </w:rPr>
        <w:t>“</w:t>
      </w:r>
      <w:r w:rsidR="00CD765E" w:rsidRPr="004B49C9">
        <w:rPr>
          <w:rFonts w:ascii="Arial" w:eastAsia="楷体" w:hAnsi="楷体" w:cs="Arial"/>
          <w:sz w:val="23"/>
          <w:szCs w:val="23"/>
          <w:lang w:eastAsia="zh-CN"/>
        </w:rPr>
        <w:t>框架协议</w:t>
      </w:r>
      <w:r w:rsidR="00A93753" w:rsidRPr="004B49C9">
        <w:rPr>
          <w:rFonts w:ascii="Arial" w:eastAsia="楷体" w:hAnsi="Arial" w:cs="Arial"/>
          <w:sz w:val="23"/>
          <w:szCs w:val="23"/>
          <w:lang w:eastAsia="zh-CN"/>
        </w:rPr>
        <w:t>”</w:t>
      </w:r>
      <w:r w:rsidR="00CD765E" w:rsidRPr="004B49C9">
        <w:rPr>
          <w:rFonts w:ascii="Arial" w:eastAsia="楷体" w:hAnsi="Arial" w:cs="Arial"/>
          <w:sz w:val="23"/>
          <w:szCs w:val="23"/>
          <w:lang w:eastAsia="zh-CN"/>
        </w:rPr>
        <w:t>)</w:t>
      </w:r>
    </w:p>
    <w:p w14:paraId="7EDE02C4" w14:textId="77777777" w:rsidR="00CD765E" w:rsidRPr="004B49C9" w:rsidRDefault="00400D8A" w:rsidP="00CD765E">
      <w:pPr>
        <w:pStyle w:val="a3"/>
        <w:spacing w:before="100" w:beforeAutospacing="1" w:after="100" w:afterAutospacing="1"/>
        <w:outlineLvl w:val="0"/>
        <w:rPr>
          <w:rFonts w:ascii="Arial" w:eastAsia="楷体" w:hAnsi="Arial" w:cs="Arial"/>
          <w:b w:val="0"/>
          <w:sz w:val="23"/>
          <w:szCs w:val="23"/>
          <w:lang w:eastAsia="zh-CN"/>
        </w:rPr>
      </w:pPr>
      <w:r w:rsidRPr="004B49C9">
        <w:rPr>
          <w:rFonts w:ascii="Arial" w:eastAsia="楷体" w:hAnsi="Arial" w:cs="Arial"/>
          <w:b w:val="0"/>
          <w:sz w:val="23"/>
          <w:szCs w:val="23"/>
          <w:lang w:eastAsia="zh-CN"/>
        </w:rPr>
        <w:t>(</w:t>
      </w:r>
      <w:r w:rsidRPr="004B49C9">
        <w:rPr>
          <w:rFonts w:ascii="Arial" w:eastAsia="楷体" w:hAnsi="楷体" w:cs="Arial"/>
          <w:b w:val="0"/>
          <w:sz w:val="23"/>
          <w:szCs w:val="23"/>
          <w:lang w:eastAsia="zh-CN"/>
        </w:rPr>
        <w:t>签署日期：</w:t>
      </w:r>
      <w:r w:rsidRPr="004B49C9">
        <w:rPr>
          <w:rFonts w:ascii="Arial" w:eastAsia="楷体" w:hAnsi="Arial" w:cs="Arial"/>
          <w:b w:val="0"/>
          <w:sz w:val="23"/>
          <w:szCs w:val="23"/>
          <w:lang w:eastAsia="zh-CN"/>
        </w:rPr>
        <w:t>201</w:t>
      </w:r>
      <w:r w:rsidR="004D4A47">
        <w:rPr>
          <w:rFonts w:ascii="Arial" w:eastAsia="楷体" w:hAnsi="Arial" w:cs="Arial" w:hint="eastAsia"/>
          <w:b w:val="0"/>
          <w:sz w:val="23"/>
          <w:szCs w:val="23"/>
          <w:lang w:eastAsia="zh-CN"/>
        </w:rPr>
        <w:t>6</w:t>
      </w:r>
      <w:r w:rsidRPr="004B49C9">
        <w:rPr>
          <w:rFonts w:ascii="Arial" w:eastAsia="楷体" w:hAnsi="楷体" w:cs="Arial"/>
          <w:b w:val="0"/>
          <w:sz w:val="23"/>
          <w:szCs w:val="23"/>
          <w:lang w:eastAsia="zh-CN"/>
        </w:rPr>
        <w:t>年</w:t>
      </w:r>
      <w:r w:rsidR="004D4A47">
        <w:rPr>
          <w:rFonts w:ascii="Arial" w:eastAsia="楷体" w:hAnsi="Arial" w:cs="Arial" w:hint="eastAsia"/>
          <w:b w:val="0"/>
          <w:sz w:val="23"/>
          <w:szCs w:val="23"/>
          <w:lang w:eastAsia="zh-CN"/>
        </w:rPr>
        <w:t>[   ]</w:t>
      </w:r>
      <w:r w:rsidRPr="004B49C9">
        <w:rPr>
          <w:rFonts w:ascii="Arial" w:eastAsia="楷体" w:hAnsi="楷体" w:cs="Arial"/>
          <w:b w:val="0"/>
          <w:sz w:val="23"/>
          <w:szCs w:val="23"/>
          <w:lang w:eastAsia="zh-CN"/>
        </w:rPr>
        <w:t>月</w:t>
      </w:r>
      <w:r w:rsidRPr="004B49C9">
        <w:rPr>
          <w:rFonts w:ascii="Arial" w:eastAsia="楷体" w:hAnsi="Arial" w:cs="Arial"/>
          <w:b w:val="0"/>
          <w:sz w:val="23"/>
          <w:szCs w:val="23"/>
          <w:lang w:eastAsia="zh-CN"/>
        </w:rPr>
        <w:t>[   ]</w:t>
      </w:r>
      <w:r w:rsidRPr="004B49C9">
        <w:rPr>
          <w:rFonts w:ascii="Arial" w:eastAsia="楷体" w:hAnsi="楷体" w:cs="Arial"/>
          <w:b w:val="0"/>
          <w:sz w:val="23"/>
          <w:szCs w:val="23"/>
          <w:lang w:eastAsia="zh-CN"/>
        </w:rPr>
        <w:t>日</w:t>
      </w:r>
      <w:r w:rsidRPr="004B49C9">
        <w:rPr>
          <w:rFonts w:ascii="Arial" w:eastAsia="楷体" w:hAnsi="Arial" w:cs="Arial"/>
          <w:b w:val="0"/>
          <w:sz w:val="23"/>
          <w:szCs w:val="23"/>
          <w:lang w:eastAsia="zh-CN"/>
        </w:rPr>
        <w:t>)</w:t>
      </w:r>
    </w:p>
    <w:p w14:paraId="261D0B2C" w14:textId="77777777" w:rsidR="00654957" w:rsidRPr="004B49C9" w:rsidRDefault="00654957" w:rsidP="00C74780">
      <w:pPr>
        <w:pStyle w:val="a3"/>
        <w:spacing w:before="100" w:beforeAutospacing="1" w:after="100" w:afterAutospacing="1"/>
        <w:outlineLvl w:val="0"/>
        <w:rPr>
          <w:rFonts w:ascii="Arial" w:eastAsia="楷体" w:hAnsi="Arial" w:cs="Arial"/>
          <w:sz w:val="23"/>
          <w:szCs w:val="23"/>
          <w:lang w:eastAsia="zh-CN"/>
        </w:rPr>
      </w:pPr>
    </w:p>
    <w:p w14:paraId="4342551A" w14:textId="77777777" w:rsidR="00654957" w:rsidRPr="004B49C9" w:rsidRDefault="001D7465" w:rsidP="000263CA">
      <w:pPr>
        <w:pStyle w:val="a4"/>
        <w:spacing w:before="100" w:beforeAutospacing="1" w:after="100" w:afterAutospacing="1"/>
        <w:ind w:firstLine="0"/>
        <w:rPr>
          <w:rFonts w:ascii="Arial" w:eastAsia="楷体" w:hAnsi="Arial" w:cs="Arial"/>
          <w:b/>
          <w:sz w:val="23"/>
          <w:szCs w:val="23"/>
          <w:lang w:eastAsia="zh-CN"/>
        </w:rPr>
      </w:pPr>
      <w:r w:rsidRPr="004B49C9">
        <w:rPr>
          <w:rFonts w:ascii="Arial" w:eastAsia="楷体" w:hAnsi="楷体" w:cs="Arial"/>
          <w:b/>
          <w:sz w:val="23"/>
          <w:szCs w:val="23"/>
          <w:lang w:eastAsia="zh-CN"/>
        </w:rPr>
        <w:t>本框架协议由以下</w:t>
      </w:r>
      <w:r w:rsidR="002E65B9" w:rsidRPr="004B49C9">
        <w:rPr>
          <w:rFonts w:ascii="Arial" w:eastAsia="楷体" w:hAnsi="楷体" w:cs="Arial"/>
          <w:b/>
          <w:sz w:val="23"/>
          <w:szCs w:val="23"/>
          <w:lang w:eastAsia="zh-CN"/>
        </w:rPr>
        <w:t>各方</w:t>
      </w:r>
      <w:r w:rsidRPr="004B49C9">
        <w:rPr>
          <w:rFonts w:ascii="Arial" w:eastAsia="楷体" w:hAnsi="楷体" w:cs="Arial"/>
          <w:b/>
          <w:sz w:val="23"/>
          <w:szCs w:val="23"/>
          <w:lang w:eastAsia="zh-CN"/>
        </w:rPr>
        <w:t>共同签署</w:t>
      </w:r>
      <w:r w:rsidR="002E65B9" w:rsidRPr="004B49C9">
        <w:rPr>
          <w:rFonts w:ascii="Arial" w:eastAsia="楷体" w:hAnsi="楷体" w:cs="Arial"/>
          <w:b/>
          <w:sz w:val="23"/>
          <w:szCs w:val="23"/>
          <w:lang w:eastAsia="zh-CN"/>
        </w:rPr>
        <w:t>：</w:t>
      </w:r>
    </w:p>
    <w:p w14:paraId="62C7902C" w14:textId="34796E52" w:rsidR="00ED0873" w:rsidRPr="004B49C9" w:rsidRDefault="001D7465" w:rsidP="00332801">
      <w:pPr>
        <w:pStyle w:val="a4"/>
        <w:numPr>
          <w:ilvl w:val="0"/>
          <w:numId w:val="39"/>
        </w:numPr>
        <w:tabs>
          <w:tab w:val="clear" w:pos="840"/>
          <w:tab w:val="num" w:pos="709"/>
        </w:tabs>
        <w:spacing w:before="100" w:beforeAutospacing="1" w:after="100" w:afterAutospacing="1"/>
        <w:ind w:left="709" w:hanging="709"/>
        <w:jc w:val="left"/>
        <w:rPr>
          <w:rFonts w:ascii="Arial" w:eastAsia="楷体" w:hAnsi="Arial" w:cs="Arial"/>
          <w:sz w:val="23"/>
          <w:szCs w:val="23"/>
          <w:lang w:eastAsia="zh-CN"/>
        </w:rPr>
      </w:pPr>
      <w:r w:rsidRPr="004B49C9">
        <w:rPr>
          <w:rFonts w:ascii="Arial" w:eastAsia="楷体" w:hAnsi="楷体" w:cs="Arial"/>
          <w:sz w:val="23"/>
          <w:szCs w:val="23"/>
          <w:lang w:eastAsia="zh-CN"/>
        </w:rPr>
        <w:t>投资人：</w:t>
      </w:r>
      <w:r w:rsidR="004E207B">
        <w:rPr>
          <w:rFonts w:ascii="Arial" w:eastAsia="楷体" w:hAnsi="楷体" w:cs="Arial" w:hint="eastAsia"/>
          <w:sz w:val="23"/>
          <w:szCs w:val="23"/>
          <w:lang w:eastAsia="zh-CN"/>
        </w:rPr>
        <w:t>海南民享投资有限公司</w:t>
      </w:r>
      <w:r w:rsidR="00FA048C">
        <w:rPr>
          <w:rFonts w:ascii="Arial" w:eastAsia="楷体" w:hAnsi="楷体" w:cs="Arial" w:hint="eastAsia"/>
          <w:sz w:val="23"/>
          <w:szCs w:val="23"/>
          <w:lang w:eastAsia="zh-CN"/>
        </w:rPr>
        <w:t xml:space="preserve"> </w:t>
      </w:r>
      <w:r w:rsidR="00400D8A" w:rsidRPr="004B49C9">
        <w:rPr>
          <w:rFonts w:ascii="Arial" w:eastAsia="楷体" w:hAnsi="Arial" w:cs="Arial"/>
          <w:sz w:val="23"/>
          <w:szCs w:val="23"/>
          <w:lang w:eastAsia="zh-CN"/>
        </w:rPr>
        <w:t>(</w:t>
      </w:r>
      <w:r w:rsidR="00CD25FF" w:rsidRPr="004B49C9">
        <w:rPr>
          <w:rFonts w:ascii="Arial" w:eastAsia="楷体" w:hAnsi="Arial" w:cs="Arial"/>
          <w:sz w:val="23"/>
          <w:szCs w:val="23"/>
          <w:lang w:eastAsia="zh-CN"/>
        </w:rPr>
        <w:t>“</w:t>
      </w:r>
      <w:r w:rsidRPr="004B49C9">
        <w:rPr>
          <w:rFonts w:ascii="Arial" w:eastAsia="楷体" w:hAnsi="楷体" w:cs="Arial"/>
          <w:b/>
          <w:sz w:val="23"/>
          <w:szCs w:val="23"/>
          <w:lang w:eastAsia="zh-CN"/>
        </w:rPr>
        <w:t>投资人</w:t>
      </w:r>
      <w:r w:rsidRPr="004B49C9">
        <w:rPr>
          <w:rFonts w:ascii="Arial" w:eastAsia="楷体" w:hAnsi="Arial" w:cs="Arial"/>
          <w:sz w:val="23"/>
          <w:szCs w:val="23"/>
          <w:lang w:eastAsia="zh-CN"/>
        </w:rPr>
        <w:t>”</w:t>
      </w:r>
      <w:r w:rsidR="00400D8A" w:rsidRPr="004B49C9">
        <w:rPr>
          <w:rFonts w:ascii="Arial" w:eastAsia="楷体" w:hAnsi="Arial" w:cs="Arial"/>
          <w:sz w:val="23"/>
          <w:szCs w:val="23"/>
          <w:lang w:eastAsia="zh-CN"/>
        </w:rPr>
        <w:t>)</w:t>
      </w:r>
    </w:p>
    <w:p w14:paraId="1CF2DE00" w14:textId="2E894050" w:rsidR="001D7465" w:rsidRPr="004B49C9" w:rsidRDefault="001D7465" w:rsidP="00400D8A">
      <w:pPr>
        <w:pStyle w:val="a4"/>
        <w:numPr>
          <w:ilvl w:val="0"/>
          <w:numId w:val="39"/>
        </w:numPr>
        <w:tabs>
          <w:tab w:val="clear" w:pos="840"/>
          <w:tab w:val="num" w:pos="709"/>
        </w:tabs>
        <w:spacing w:before="100" w:beforeAutospacing="1" w:after="100" w:afterAutospacing="1"/>
        <w:ind w:left="709" w:hanging="709"/>
        <w:jc w:val="left"/>
        <w:rPr>
          <w:rFonts w:ascii="Arial" w:eastAsia="楷体" w:hAnsi="Arial" w:cs="Arial"/>
          <w:sz w:val="23"/>
          <w:szCs w:val="23"/>
          <w:lang w:eastAsia="zh-CN"/>
        </w:rPr>
      </w:pPr>
      <w:r w:rsidRPr="004B49C9">
        <w:rPr>
          <w:rFonts w:ascii="Arial" w:eastAsia="楷体" w:hAnsi="楷体" w:cs="Arial"/>
          <w:sz w:val="23"/>
          <w:szCs w:val="23"/>
          <w:lang w:eastAsia="zh-CN"/>
        </w:rPr>
        <w:t>公司：</w:t>
      </w:r>
      <w:bookmarkStart w:id="0" w:name="OLE_LINK3"/>
      <w:bookmarkStart w:id="1" w:name="OLE_LINK4"/>
      <w:r w:rsidR="004E207B" w:rsidRPr="004E207B">
        <w:rPr>
          <w:rFonts w:ascii="Arial" w:eastAsia="楷体" w:hAnsi="楷体" w:cs="Arial" w:hint="eastAsia"/>
          <w:sz w:val="23"/>
          <w:szCs w:val="23"/>
          <w:lang w:eastAsia="zh-CN"/>
        </w:rPr>
        <w:t>北京视野金融信息服务</w:t>
      </w:r>
      <w:r w:rsidR="004E207B" w:rsidRPr="004E207B">
        <w:rPr>
          <w:rFonts w:ascii="Arial" w:eastAsia="楷体" w:hAnsi="楷体" w:cs="Arial"/>
          <w:sz w:val="23"/>
          <w:szCs w:val="23"/>
          <w:lang w:eastAsia="zh-CN"/>
        </w:rPr>
        <w:t>有限公司</w:t>
      </w:r>
      <w:bookmarkEnd w:id="0"/>
      <w:bookmarkEnd w:id="1"/>
      <w:r w:rsidR="00400D8A" w:rsidRPr="004B49C9">
        <w:rPr>
          <w:rFonts w:ascii="Arial" w:eastAsia="楷体" w:hAnsi="Arial" w:cs="Arial"/>
          <w:sz w:val="23"/>
          <w:szCs w:val="23"/>
          <w:lang w:eastAsia="zh-CN"/>
        </w:rPr>
        <w:t>(</w:t>
      </w:r>
      <w:r w:rsidR="009171CD" w:rsidRPr="004B49C9">
        <w:rPr>
          <w:rFonts w:ascii="Arial" w:eastAsia="楷体" w:hAnsi="Arial" w:cs="Arial"/>
          <w:sz w:val="23"/>
          <w:szCs w:val="23"/>
          <w:lang w:eastAsia="zh-CN"/>
        </w:rPr>
        <w:t>“</w:t>
      </w:r>
      <w:r w:rsidR="00467867" w:rsidRPr="004B49C9">
        <w:rPr>
          <w:rFonts w:ascii="Arial" w:eastAsia="楷体" w:hAnsi="楷体" w:cs="Arial"/>
          <w:b/>
          <w:sz w:val="23"/>
          <w:szCs w:val="23"/>
          <w:lang w:eastAsia="zh-CN"/>
        </w:rPr>
        <w:t>目标</w:t>
      </w:r>
      <w:r w:rsidR="009171CD" w:rsidRPr="004B49C9">
        <w:rPr>
          <w:rFonts w:ascii="Arial" w:eastAsia="楷体" w:hAnsi="楷体" w:cs="Arial"/>
          <w:b/>
          <w:sz w:val="23"/>
          <w:szCs w:val="23"/>
          <w:lang w:eastAsia="zh-CN"/>
        </w:rPr>
        <w:t>公司</w:t>
      </w:r>
      <w:r w:rsidR="009171CD" w:rsidRPr="004B49C9">
        <w:rPr>
          <w:rFonts w:ascii="Arial" w:eastAsia="楷体" w:hAnsi="Arial" w:cs="Arial"/>
          <w:sz w:val="23"/>
          <w:szCs w:val="23"/>
          <w:lang w:eastAsia="zh-CN"/>
        </w:rPr>
        <w:t>”</w:t>
      </w:r>
      <w:r w:rsidR="00400D8A" w:rsidRPr="004B49C9">
        <w:rPr>
          <w:rFonts w:ascii="Arial" w:eastAsia="楷体" w:hAnsi="Arial" w:cs="Arial"/>
          <w:sz w:val="23"/>
          <w:szCs w:val="23"/>
          <w:lang w:eastAsia="zh-CN"/>
        </w:rPr>
        <w:t>)</w:t>
      </w:r>
      <w:r w:rsidR="00B81F13" w:rsidRPr="004B49C9">
        <w:rPr>
          <w:rFonts w:ascii="Arial" w:eastAsia="楷体" w:hAnsi="楷体" w:cs="Arial"/>
          <w:sz w:val="23"/>
          <w:szCs w:val="23"/>
          <w:lang w:eastAsia="zh-CN"/>
        </w:rPr>
        <w:t>，包括其已设立或</w:t>
      </w:r>
      <w:proofErr w:type="gramStart"/>
      <w:r w:rsidR="00B81F13" w:rsidRPr="004B49C9">
        <w:rPr>
          <w:rFonts w:ascii="Arial" w:eastAsia="楷体" w:hAnsi="楷体" w:cs="Arial"/>
          <w:sz w:val="23"/>
          <w:szCs w:val="23"/>
          <w:lang w:eastAsia="zh-CN"/>
        </w:rPr>
        <w:t>待设立</w:t>
      </w:r>
      <w:proofErr w:type="gramEnd"/>
      <w:r w:rsidR="00B81F13" w:rsidRPr="004B49C9">
        <w:rPr>
          <w:rFonts w:ascii="Arial" w:eastAsia="楷体" w:hAnsi="楷体" w:cs="Arial"/>
          <w:sz w:val="23"/>
          <w:szCs w:val="23"/>
          <w:lang w:eastAsia="zh-CN"/>
        </w:rPr>
        <w:t>的关联方、分支机构</w:t>
      </w:r>
    </w:p>
    <w:p w14:paraId="2C3B5CB3" w14:textId="0AF2B135" w:rsidR="00B63C7E" w:rsidRPr="004B49C9" w:rsidRDefault="00226FF0" w:rsidP="007458F3">
      <w:pPr>
        <w:pStyle w:val="a4"/>
        <w:numPr>
          <w:ilvl w:val="0"/>
          <w:numId w:val="39"/>
        </w:numPr>
        <w:tabs>
          <w:tab w:val="clear" w:pos="840"/>
          <w:tab w:val="num" w:pos="709"/>
        </w:tabs>
        <w:spacing w:before="100" w:beforeAutospacing="1" w:after="100" w:afterAutospacing="1"/>
        <w:ind w:left="709" w:hanging="709"/>
        <w:jc w:val="left"/>
        <w:rPr>
          <w:rFonts w:ascii="Arial" w:eastAsia="楷体" w:hAnsi="Arial" w:cs="Arial"/>
          <w:sz w:val="23"/>
          <w:szCs w:val="23"/>
          <w:lang w:eastAsia="zh-CN"/>
        </w:rPr>
      </w:pPr>
      <w:r w:rsidRPr="004B49C9">
        <w:rPr>
          <w:rFonts w:ascii="Arial" w:eastAsia="楷体" w:hAnsi="楷体" w:cs="Arial"/>
          <w:sz w:val="23"/>
          <w:szCs w:val="23"/>
          <w:lang w:eastAsia="zh-CN"/>
        </w:rPr>
        <w:t>创始人</w:t>
      </w:r>
      <w:r w:rsidR="00B63C7E" w:rsidRPr="004B49C9">
        <w:rPr>
          <w:rFonts w:ascii="Arial" w:eastAsia="楷体" w:hAnsi="楷体" w:cs="Arial"/>
          <w:sz w:val="23"/>
          <w:szCs w:val="23"/>
          <w:lang w:eastAsia="zh-CN"/>
        </w:rPr>
        <w:t>：</w:t>
      </w:r>
      <w:bookmarkStart w:id="2" w:name="_GoBack"/>
      <w:r w:rsidR="008247A8">
        <w:rPr>
          <w:rFonts w:ascii="Arial" w:eastAsia="楷体" w:hAnsi="楷体" w:cs="Arial" w:hint="eastAsia"/>
          <w:sz w:val="23"/>
          <w:szCs w:val="23"/>
          <w:lang w:eastAsia="zh-CN"/>
        </w:rPr>
        <w:t>刘雨</w:t>
      </w:r>
      <w:proofErr w:type="gramStart"/>
      <w:r w:rsidR="008247A8">
        <w:rPr>
          <w:rFonts w:ascii="Arial" w:eastAsia="楷体" w:hAnsi="楷体" w:cs="Arial" w:hint="eastAsia"/>
          <w:sz w:val="23"/>
          <w:szCs w:val="23"/>
          <w:lang w:eastAsia="zh-CN"/>
        </w:rPr>
        <w:t>濛</w:t>
      </w:r>
      <w:bookmarkEnd w:id="2"/>
      <w:proofErr w:type="gramEnd"/>
      <w:r w:rsidR="008247A8">
        <w:rPr>
          <w:rFonts w:ascii="Arial" w:eastAsia="楷体" w:hAnsi="楷体" w:cs="Arial" w:hint="eastAsia"/>
          <w:sz w:val="23"/>
          <w:szCs w:val="23"/>
          <w:lang w:eastAsia="zh-CN"/>
        </w:rPr>
        <w:t xml:space="preserve"> </w:t>
      </w:r>
      <w:r w:rsidR="00467867" w:rsidRPr="004B49C9">
        <w:rPr>
          <w:rFonts w:ascii="Arial" w:eastAsia="楷体" w:hAnsi="Arial" w:cs="Arial"/>
          <w:sz w:val="23"/>
          <w:szCs w:val="23"/>
          <w:lang w:eastAsia="zh-CN"/>
        </w:rPr>
        <w:t>(“</w:t>
      </w:r>
      <w:r w:rsidR="00961CD9" w:rsidRPr="004B49C9">
        <w:rPr>
          <w:rFonts w:ascii="Arial" w:eastAsia="楷体" w:hAnsi="楷体" w:cs="Arial"/>
          <w:b/>
          <w:sz w:val="23"/>
          <w:szCs w:val="23"/>
          <w:lang w:eastAsia="zh-CN"/>
        </w:rPr>
        <w:t>创始</w:t>
      </w:r>
      <w:r w:rsidR="00467867" w:rsidRPr="004B49C9">
        <w:rPr>
          <w:rFonts w:ascii="Arial" w:eastAsia="楷体" w:hAnsi="楷体" w:cs="Arial"/>
          <w:b/>
          <w:sz w:val="23"/>
          <w:szCs w:val="23"/>
          <w:lang w:eastAsia="zh-CN"/>
        </w:rPr>
        <w:t>股东</w:t>
      </w:r>
      <w:r w:rsidR="00467867" w:rsidRPr="004B49C9">
        <w:rPr>
          <w:rFonts w:ascii="Arial" w:eastAsia="楷体" w:hAnsi="Arial" w:cs="Arial"/>
          <w:sz w:val="23"/>
          <w:szCs w:val="23"/>
          <w:lang w:eastAsia="zh-CN"/>
        </w:rPr>
        <w:t>”)</w:t>
      </w:r>
    </w:p>
    <w:p w14:paraId="7C60096E" w14:textId="77777777" w:rsidR="008079AA" w:rsidRPr="004B49C9" w:rsidRDefault="00CB3C8C" w:rsidP="00FF7D32">
      <w:pPr>
        <w:pStyle w:val="a4"/>
        <w:spacing w:before="100" w:beforeAutospacing="1" w:after="100" w:afterAutospacing="1"/>
        <w:ind w:firstLine="0"/>
        <w:jc w:val="left"/>
        <w:rPr>
          <w:rFonts w:ascii="Arial" w:eastAsia="楷体" w:hAnsi="Arial" w:cs="Arial"/>
          <w:sz w:val="23"/>
          <w:szCs w:val="23"/>
          <w:lang w:eastAsia="zh-CN"/>
        </w:rPr>
      </w:pPr>
      <w:r w:rsidRPr="004B49C9">
        <w:rPr>
          <w:rFonts w:ascii="Arial" w:eastAsia="楷体" w:hAnsi="楷体" w:cs="Arial"/>
          <w:sz w:val="23"/>
          <w:szCs w:val="23"/>
          <w:lang w:eastAsia="zh-CN"/>
        </w:rPr>
        <w:t>本框架协议总结了本轮股权投资的主要条款，</w:t>
      </w:r>
      <w:r w:rsidR="00332801" w:rsidRPr="004B49C9">
        <w:rPr>
          <w:rFonts w:ascii="Arial" w:eastAsia="楷体" w:hAnsi="楷体" w:cs="Arial"/>
          <w:sz w:val="23"/>
          <w:szCs w:val="23"/>
          <w:lang w:eastAsia="zh-CN"/>
        </w:rPr>
        <w:t>除</w:t>
      </w:r>
      <w:r w:rsidR="00332801" w:rsidRPr="004B49C9">
        <w:rPr>
          <w:rFonts w:ascii="Arial" w:eastAsia="楷体" w:hAnsi="Arial" w:cs="Arial"/>
          <w:sz w:val="23"/>
          <w:szCs w:val="23"/>
          <w:lang w:eastAsia="zh-CN"/>
        </w:rPr>
        <w:t>“</w:t>
      </w:r>
      <w:r w:rsidR="00332801" w:rsidRPr="004B49C9">
        <w:rPr>
          <w:rFonts w:ascii="Arial" w:eastAsia="楷体" w:hAnsi="楷体" w:cs="Arial"/>
          <w:sz w:val="23"/>
          <w:szCs w:val="23"/>
          <w:lang w:eastAsia="zh-CN"/>
        </w:rPr>
        <w:t>排他性及善意合作条款</w:t>
      </w:r>
      <w:r w:rsidR="00332801" w:rsidRPr="004B49C9">
        <w:rPr>
          <w:rFonts w:ascii="Arial" w:eastAsia="楷体" w:hAnsi="Arial" w:cs="Arial"/>
          <w:sz w:val="23"/>
          <w:szCs w:val="23"/>
          <w:lang w:eastAsia="zh-CN"/>
        </w:rPr>
        <w:t>”</w:t>
      </w:r>
      <w:r w:rsidR="00332801" w:rsidRPr="004B49C9">
        <w:rPr>
          <w:rFonts w:ascii="Arial" w:eastAsia="楷体" w:hAnsi="楷体" w:cs="Arial"/>
          <w:sz w:val="23"/>
          <w:szCs w:val="23"/>
          <w:lang w:eastAsia="zh-CN"/>
        </w:rPr>
        <w:t>、</w:t>
      </w:r>
      <w:r w:rsidR="00332801" w:rsidRPr="004B49C9">
        <w:rPr>
          <w:rFonts w:ascii="Arial" w:eastAsia="楷体" w:hAnsi="Arial" w:cs="Arial"/>
          <w:sz w:val="23"/>
          <w:szCs w:val="23"/>
          <w:lang w:eastAsia="zh-CN"/>
        </w:rPr>
        <w:t>“</w:t>
      </w:r>
      <w:r w:rsidR="00332801" w:rsidRPr="004B49C9">
        <w:rPr>
          <w:rFonts w:ascii="Arial" w:eastAsia="楷体" w:hAnsi="楷体" w:cs="Arial"/>
          <w:sz w:val="23"/>
          <w:szCs w:val="23"/>
          <w:lang w:eastAsia="zh-CN"/>
        </w:rPr>
        <w:t>保密条款</w:t>
      </w:r>
      <w:r w:rsidR="00332801" w:rsidRPr="004B49C9">
        <w:rPr>
          <w:rFonts w:ascii="Arial" w:eastAsia="楷体" w:hAnsi="Arial" w:cs="Arial"/>
          <w:sz w:val="23"/>
          <w:szCs w:val="23"/>
          <w:lang w:eastAsia="zh-CN"/>
        </w:rPr>
        <w:t>”</w:t>
      </w:r>
      <w:r w:rsidR="00332801" w:rsidRPr="004B49C9">
        <w:rPr>
          <w:rFonts w:ascii="Arial" w:eastAsia="楷体" w:hAnsi="楷体" w:cs="Arial"/>
          <w:sz w:val="23"/>
          <w:szCs w:val="23"/>
          <w:lang w:eastAsia="zh-CN"/>
        </w:rPr>
        <w:t>、</w:t>
      </w:r>
      <w:r w:rsidR="00332801" w:rsidRPr="004B49C9">
        <w:rPr>
          <w:rFonts w:ascii="Arial" w:eastAsia="楷体" w:hAnsi="Arial" w:cs="Arial"/>
          <w:sz w:val="23"/>
          <w:szCs w:val="23"/>
          <w:lang w:eastAsia="zh-CN"/>
        </w:rPr>
        <w:t>“</w:t>
      </w:r>
      <w:r w:rsidR="00332801" w:rsidRPr="004B49C9">
        <w:rPr>
          <w:rFonts w:ascii="Arial" w:eastAsia="楷体" w:hAnsi="楷体" w:cs="Arial"/>
          <w:sz w:val="23"/>
          <w:szCs w:val="23"/>
          <w:lang w:eastAsia="zh-CN"/>
        </w:rPr>
        <w:t>交易费用</w:t>
      </w:r>
      <w:r w:rsidR="00332801" w:rsidRPr="004B49C9">
        <w:rPr>
          <w:rFonts w:ascii="Arial" w:eastAsia="楷体" w:hAnsi="Arial" w:cs="Arial"/>
          <w:sz w:val="23"/>
          <w:szCs w:val="23"/>
          <w:lang w:eastAsia="zh-CN"/>
        </w:rPr>
        <w:t>”</w:t>
      </w:r>
      <w:r w:rsidR="00332801" w:rsidRPr="004B49C9">
        <w:rPr>
          <w:rFonts w:ascii="Arial" w:eastAsia="楷体" w:hAnsi="楷体" w:cs="Arial"/>
          <w:sz w:val="23"/>
          <w:szCs w:val="23"/>
          <w:lang w:eastAsia="zh-CN"/>
        </w:rPr>
        <w:t>具有完全法律效力外，其他条款</w:t>
      </w:r>
      <w:r w:rsidR="00D34750" w:rsidRPr="004B49C9">
        <w:rPr>
          <w:rFonts w:ascii="Arial" w:eastAsia="楷体" w:hAnsi="楷体" w:cs="Arial"/>
          <w:sz w:val="23"/>
          <w:szCs w:val="23"/>
          <w:lang w:eastAsia="zh-CN"/>
        </w:rPr>
        <w:t>对有关各方并不具有法律约</w:t>
      </w:r>
      <w:r w:rsidR="00332801" w:rsidRPr="004B49C9">
        <w:rPr>
          <w:rFonts w:ascii="Arial" w:eastAsia="楷体" w:hAnsi="楷体" w:cs="Arial"/>
          <w:sz w:val="23"/>
          <w:szCs w:val="23"/>
          <w:lang w:eastAsia="zh-CN"/>
        </w:rPr>
        <w:t>束力。</w:t>
      </w:r>
      <w:r w:rsidR="00D34750" w:rsidRPr="004B49C9">
        <w:rPr>
          <w:rFonts w:ascii="Arial" w:eastAsia="楷体" w:hAnsi="楷体" w:cs="Arial"/>
          <w:sz w:val="23"/>
          <w:szCs w:val="23"/>
          <w:lang w:eastAsia="zh-CN"/>
        </w:rPr>
        <w:t>本轮融资的顺利执行取决于各方的尽职调查、谈判</w:t>
      </w:r>
      <w:r w:rsidR="00F13724" w:rsidRPr="004B49C9">
        <w:rPr>
          <w:rFonts w:ascii="Arial" w:eastAsia="楷体" w:hAnsi="楷体" w:cs="Arial"/>
          <w:sz w:val="23"/>
          <w:szCs w:val="23"/>
          <w:lang w:eastAsia="zh-CN"/>
        </w:rPr>
        <w:t>及签署各方一致同意的全部法律文件。</w:t>
      </w:r>
    </w:p>
    <w:tbl>
      <w:tblPr>
        <w:tblW w:w="8472" w:type="dxa"/>
        <w:tblLayout w:type="fixed"/>
        <w:tblLook w:val="0000" w:firstRow="0" w:lastRow="0" w:firstColumn="0" w:lastColumn="0" w:noHBand="0" w:noVBand="0"/>
      </w:tblPr>
      <w:tblGrid>
        <w:gridCol w:w="548"/>
        <w:gridCol w:w="1403"/>
        <w:gridCol w:w="6521"/>
      </w:tblGrid>
      <w:tr w:rsidR="00637733" w:rsidRPr="004B49C9" w14:paraId="5A1C9FED" w14:textId="77777777" w:rsidTr="00FF7D32">
        <w:tc>
          <w:tcPr>
            <w:tcW w:w="548" w:type="dxa"/>
            <w:shd w:val="clear" w:color="auto" w:fill="auto"/>
          </w:tcPr>
          <w:p w14:paraId="0B56A8F7" w14:textId="77777777" w:rsidR="00637733" w:rsidRPr="004B49C9" w:rsidRDefault="003F59CD" w:rsidP="00FF7D32">
            <w:pPr>
              <w:numPr>
                <w:ilvl w:val="0"/>
                <w:numId w:val="43"/>
              </w:numPr>
              <w:spacing w:before="100" w:beforeAutospacing="1" w:after="100" w:afterAutospacing="1"/>
              <w:jc w:val="both"/>
              <w:rPr>
                <w:rFonts w:ascii="Arial" w:eastAsia="楷体" w:hAnsi="Arial" w:cs="Arial"/>
                <w:sz w:val="23"/>
                <w:szCs w:val="23"/>
                <w:lang w:eastAsia="zh-CN"/>
              </w:rPr>
            </w:pPr>
            <w:r w:rsidRPr="004B49C9">
              <w:rPr>
                <w:rFonts w:ascii="Arial" w:eastAsia="楷体" w:hAnsi="Arial" w:cs="Arial"/>
                <w:sz w:val="23"/>
                <w:szCs w:val="23"/>
                <w:lang w:eastAsia="zh-CN"/>
              </w:rPr>
              <w:t>1</w:t>
            </w:r>
          </w:p>
        </w:tc>
        <w:tc>
          <w:tcPr>
            <w:tcW w:w="1403" w:type="dxa"/>
            <w:shd w:val="clear" w:color="auto" w:fill="auto"/>
          </w:tcPr>
          <w:p w14:paraId="169CC3B4" w14:textId="77777777" w:rsidR="00634D2B" w:rsidRPr="004B49C9" w:rsidRDefault="00637733" w:rsidP="00FF7D32">
            <w:pPr>
              <w:spacing w:before="100" w:beforeAutospacing="1" w:after="100" w:afterAutospacing="1"/>
              <w:rPr>
                <w:rFonts w:ascii="Arial" w:eastAsia="楷体" w:hAnsi="Arial" w:cs="Arial"/>
                <w:sz w:val="23"/>
                <w:szCs w:val="23"/>
                <w:lang w:eastAsia="zh-CN"/>
              </w:rPr>
            </w:pPr>
            <w:r w:rsidRPr="004B49C9">
              <w:rPr>
                <w:rFonts w:ascii="Arial" w:eastAsia="楷体" w:hAnsi="楷体" w:cs="Arial"/>
                <w:sz w:val="23"/>
                <w:szCs w:val="23"/>
                <w:lang w:eastAsia="zh-CN"/>
              </w:rPr>
              <w:t>投资</w:t>
            </w:r>
            <w:r w:rsidR="00C065BF" w:rsidRPr="004B49C9">
              <w:rPr>
                <w:rFonts w:ascii="Arial" w:eastAsia="楷体" w:hAnsi="楷体" w:cs="Arial"/>
                <w:sz w:val="23"/>
                <w:szCs w:val="23"/>
                <w:lang w:eastAsia="zh-CN"/>
              </w:rPr>
              <w:t>总</w:t>
            </w:r>
            <w:r w:rsidRPr="004B49C9">
              <w:rPr>
                <w:rFonts w:ascii="Arial" w:eastAsia="楷体" w:hAnsi="楷体" w:cs="Arial"/>
                <w:sz w:val="23"/>
                <w:szCs w:val="23"/>
                <w:lang w:eastAsia="zh-CN"/>
              </w:rPr>
              <w:t>额</w:t>
            </w:r>
          </w:p>
        </w:tc>
        <w:tc>
          <w:tcPr>
            <w:tcW w:w="6521" w:type="dxa"/>
            <w:shd w:val="clear" w:color="auto" w:fill="auto"/>
          </w:tcPr>
          <w:p w14:paraId="170C9E2B" w14:textId="40049338" w:rsidR="00841641" w:rsidRPr="004B49C9" w:rsidRDefault="008247A8" w:rsidP="00BB44A7">
            <w:pPr>
              <w:pStyle w:val="a4"/>
              <w:tabs>
                <w:tab w:val="left" w:pos="3942"/>
              </w:tabs>
              <w:spacing w:before="100" w:beforeAutospacing="1" w:after="100" w:afterAutospacing="1"/>
              <w:ind w:firstLine="0"/>
              <w:rPr>
                <w:rFonts w:ascii="Arial" w:eastAsia="楷体" w:hAnsi="Arial" w:cs="Arial"/>
                <w:sz w:val="23"/>
                <w:szCs w:val="23"/>
                <w:lang w:eastAsia="zh-CN"/>
              </w:rPr>
            </w:pPr>
            <w:r>
              <w:rPr>
                <w:rFonts w:ascii="Arial" w:eastAsia="楷体" w:hAnsi="楷体" w:cs="Arial"/>
                <w:sz w:val="23"/>
                <w:szCs w:val="23"/>
                <w:lang w:eastAsia="zh-CN"/>
              </w:rPr>
              <w:t>本轮投资额为人民</w:t>
            </w:r>
            <w:r>
              <w:rPr>
                <w:rFonts w:ascii="Arial" w:eastAsia="楷体" w:hAnsi="楷体" w:cs="Arial" w:hint="eastAsia"/>
                <w:sz w:val="23"/>
                <w:szCs w:val="23"/>
                <w:lang w:eastAsia="zh-CN"/>
              </w:rPr>
              <w:t>币</w:t>
            </w:r>
            <w:r>
              <w:rPr>
                <w:rFonts w:ascii="Arial" w:eastAsia="楷体" w:hAnsi="楷体" w:cs="Arial" w:hint="eastAsia"/>
                <w:sz w:val="23"/>
                <w:szCs w:val="23"/>
                <w:lang w:eastAsia="zh-CN"/>
              </w:rPr>
              <w:t>1500</w:t>
            </w:r>
            <w:r w:rsidR="003E1772" w:rsidRPr="004B49C9">
              <w:rPr>
                <w:rFonts w:ascii="Arial" w:eastAsia="楷体" w:hAnsi="楷体" w:cs="Arial"/>
                <w:sz w:val="23"/>
                <w:szCs w:val="23"/>
                <w:lang w:eastAsia="zh-CN"/>
              </w:rPr>
              <w:t>万元</w:t>
            </w:r>
            <w:r w:rsidR="003E1772" w:rsidRPr="004B49C9">
              <w:rPr>
                <w:rFonts w:ascii="Arial" w:eastAsia="楷体" w:hAnsi="Arial" w:cs="Arial"/>
                <w:sz w:val="23"/>
                <w:szCs w:val="23"/>
                <w:lang w:eastAsia="zh-CN"/>
              </w:rPr>
              <w:t>(“</w:t>
            </w:r>
            <w:r w:rsidR="003E1772" w:rsidRPr="004B49C9">
              <w:rPr>
                <w:rFonts w:ascii="Arial" w:eastAsia="楷体" w:hAnsi="楷体" w:cs="Arial"/>
                <w:b/>
                <w:sz w:val="23"/>
                <w:szCs w:val="23"/>
                <w:lang w:eastAsia="zh-CN"/>
              </w:rPr>
              <w:t>投资额</w:t>
            </w:r>
            <w:r w:rsidR="003E1772" w:rsidRPr="004B49C9">
              <w:rPr>
                <w:rFonts w:ascii="Arial" w:eastAsia="楷体" w:hAnsi="Arial" w:cs="Arial"/>
                <w:sz w:val="23"/>
                <w:szCs w:val="23"/>
                <w:lang w:eastAsia="zh-CN"/>
              </w:rPr>
              <w:t>”)</w:t>
            </w:r>
            <w:r w:rsidR="00332801" w:rsidRPr="004B49C9">
              <w:rPr>
                <w:rFonts w:ascii="Arial" w:eastAsia="楷体" w:hAnsi="楷体" w:cs="Arial"/>
                <w:sz w:val="23"/>
                <w:szCs w:val="23"/>
                <w:lang w:eastAsia="zh-CN"/>
              </w:rPr>
              <w:t>，</w:t>
            </w:r>
            <w:r w:rsidR="00C252DD" w:rsidRPr="004B49C9">
              <w:rPr>
                <w:rFonts w:ascii="Arial" w:eastAsia="楷体" w:hAnsi="楷体" w:cs="Arial"/>
                <w:sz w:val="23"/>
                <w:szCs w:val="23"/>
                <w:lang w:eastAsia="zh-CN"/>
              </w:rPr>
              <w:t>以</w:t>
            </w:r>
            <w:r w:rsidR="003E1772" w:rsidRPr="004B49C9">
              <w:rPr>
                <w:rFonts w:ascii="Arial" w:eastAsia="楷体" w:hAnsi="楷体" w:cs="Arial"/>
                <w:sz w:val="23"/>
                <w:szCs w:val="23"/>
                <w:lang w:eastAsia="zh-CN"/>
              </w:rPr>
              <w:t>向目标公司</w:t>
            </w:r>
            <w:r w:rsidR="00C252DD" w:rsidRPr="004B49C9">
              <w:rPr>
                <w:rFonts w:ascii="Arial" w:eastAsia="楷体" w:hAnsi="楷体" w:cs="Arial"/>
                <w:sz w:val="23"/>
                <w:szCs w:val="23"/>
                <w:lang w:eastAsia="zh-CN"/>
              </w:rPr>
              <w:t>增资方式</w:t>
            </w:r>
            <w:r w:rsidR="003E1772" w:rsidRPr="004B49C9">
              <w:rPr>
                <w:rFonts w:ascii="Arial" w:eastAsia="楷体" w:hAnsi="楷体" w:cs="Arial"/>
                <w:sz w:val="23"/>
                <w:szCs w:val="23"/>
                <w:lang w:eastAsia="zh-CN"/>
              </w:rPr>
              <w:t>进行</w:t>
            </w:r>
            <w:r w:rsidR="00341B85">
              <w:rPr>
                <w:rFonts w:ascii="Arial" w:eastAsia="楷体" w:hAnsi="楷体" w:cs="Arial" w:hint="eastAsia"/>
                <w:sz w:val="23"/>
                <w:szCs w:val="23"/>
                <w:lang w:eastAsia="zh-CN"/>
              </w:rPr>
              <w:t>，其中投资人认购新发行股份</w:t>
            </w:r>
            <w:r w:rsidR="00341B85">
              <w:rPr>
                <w:rFonts w:ascii="Arial" w:eastAsia="楷体" w:hAnsi="楷体" w:cs="Arial" w:hint="eastAsia"/>
                <w:sz w:val="23"/>
                <w:szCs w:val="23"/>
                <w:lang w:eastAsia="zh-CN"/>
              </w:rPr>
              <w:t>700</w:t>
            </w:r>
            <w:r w:rsidR="00341B85">
              <w:rPr>
                <w:rFonts w:ascii="Arial" w:eastAsia="楷体" w:hAnsi="楷体" w:cs="Arial" w:hint="eastAsia"/>
                <w:sz w:val="23"/>
                <w:szCs w:val="23"/>
                <w:lang w:eastAsia="zh-CN"/>
              </w:rPr>
              <w:t>万元</w:t>
            </w:r>
            <w:r w:rsidR="003E1772" w:rsidRPr="004B49C9">
              <w:rPr>
                <w:rFonts w:ascii="Arial" w:eastAsia="楷体" w:hAnsi="楷体" w:cs="Arial"/>
                <w:sz w:val="23"/>
                <w:szCs w:val="23"/>
                <w:lang w:eastAsia="zh-CN"/>
              </w:rPr>
              <w:t>。本轮投资完成后，投资人将</w:t>
            </w:r>
            <w:r w:rsidR="006C4553" w:rsidRPr="004B49C9">
              <w:rPr>
                <w:rFonts w:ascii="Arial" w:eastAsia="楷体" w:hAnsi="楷体" w:cs="Arial"/>
                <w:sz w:val="23"/>
                <w:szCs w:val="23"/>
                <w:lang w:eastAsia="zh-CN"/>
              </w:rPr>
              <w:t>持有</w:t>
            </w:r>
            <w:r w:rsidR="003E1772" w:rsidRPr="004B49C9">
              <w:rPr>
                <w:rFonts w:ascii="Arial" w:eastAsia="楷体" w:hAnsi="楷体" w:cs="Arial"/>
                <w:sz w:val="23"/>
                <w:szCs w:val="23"/>
                <w:lang w:eastAsia="zh-CN"/>
              </w:rPr>
              <w:t>项目公司</w:t>
            </w:r>
            <w:r w:rsidR="00BA5EBE" w:rsidRPr="004B49C9">
              <w:rPr>
                <w:rFonts w:ascii="Arial" w:eastAsia="楷体" w:hAnsi="楷体" w:cs="Arial"/>
                <w:sz w:val="23"/>
                <w:szCs w:val="23"/>
                <w:lang w:eastAsia="zh-CN"/>
              </w:rPr>
              <w:t>在全面摊薄的基础上</w:t>
            </w:r>
            <w:del w:id="3" w:author="XL" w:date="2016-08-13T14:59:00Z">
              <w:r w:rsidR="00341B85" w:rsidRPr="00BB44A7" w:rsidDel="00BB44A7">
                <w:rPr>
                  <w:rFonts w:ascii="Arial" w:eastAsia="楷体" w:hAnsi="楷体" w:cs="Arial"/>
                  <w:sz w:val="23"/>
                  <w:szCs w:val="23"/>
                  <w:lang w:eastAsia="zh-CN"/>
                </w:rPr>
                <w:delText>10</w:delText>
              </w:r>
            </w:del>
            <w:ins w:id="4" w:author="XL" w:date="2016-08-13T14:59:00Z">
              <w:r w:rsidR="00BB44A7">
                <w:rPr>
                  <w:rFonts w:ascii="Arial" w:eastAsia="楷体" w:hAnsi="楷体" w:cs="Arial" w:hint="eastAsia"/>
                  <w:sz w:val="23"/>
                  <w:szCs w:val="23"/>
                  <w:lang w:eastAsia="zh-CN"/>
                </w:rPr>
                <w:t>9.33</w:t>
              </w:r>
            </w:ins>
            <w:r w:rsidR="00981089" w:rsidRPr="00BB44A7">
              <w:rPr>
                <w:rFonts w:ascii="Arial" w:eastAsia="楷体" w:hAnsi="Arial" w:cs="Arial"/>
                <w:sz w:val="23"/>
                <w:szCs w:val="23"/>
                <w:lang w:eastAsia="zh-CN"/>
              </w:rPr>
              <w:t>%</w:t>
            </w:r>
            <w:r w:rsidR="00981089" w:rsidRPr="00BB44A7">
              <w:rPr>
                <w:rFonts w:ascii="Arial" w:eastAsia="楷体" w:hAnsi="楷体" w:cs="Arial"/>
                <w:sz w:val="23"/>
                <w:szCs w:val="23"/>
                <w:lang w:eastAsia="zh-CN"/>
              </w:rPr>
              <w:t>股权</w:t>
            </w:r>
            <w:r w:rsidR="003E1772" w:rsidRPr="004B49C9">
              <w:rPr>
                <w:rFonts w:ascii="Arial" w:eastAsia="楷体" w:hAnsi="楷体" w:cs="Arial"/>
                <w:sz w:val="23"/>
                <w:szCs w:val="23"/>
                <w:lang w:eastAsia="zh-CN"/>
              </w:rPr>
              <w:t>；</w:t>
            </w:r>
            <w:r w:rsidR="004E207B">
              <w:rPr>
                <w:rFonts w:ascii="Arial" w:eastAsia="楷体" w:hAnsi="楷体" w:cs="Arial" w:hint="eastAsia"/>
                <w:sz w:val="23"/>
                <w:szCs w:val="23"/>
                <w:lang w:eastAsia="zh-CN"/>
              </w:rPr>
              <w:t>其余</w:t>
            </w:r>
            <w:r w:rsidR="004E207B">
              <w:rPr>
                <w:rFonts w:ascii="Arial" w:eastAsia="楷体" w:hAnsi="楷体" w:cs="Arial" w:hint="eastAsia"/>
                <w:sz w:val="23"/>
                <w:szCs w:val="23"/>
                <w:lang w:eastAsia="zh-CN"/>
              </w:rPr>
              <w:t>800</w:t>
            </w:r>
            <w:r w:rsidR="004E207B">
              <w:rPr>
                <w:rFonts w:ascii="Arial" w:eastAsia="楷体" w:hAnsi="楷体" w:cs="Arial" w:hint="eastAsia"/>
                <w:sz w:val="23"/>
                <w:szCs w:val="23"/>
                <w:lang w:eastAsia="zh-CN"/>
              </w:rPr>
              <w:t>万元新发行股份由原股东及其他新股东认购。</w:t>
            </w:r>
            <w:r w:rsidR="006C4553" w:rsidRPr="004B49C9">
              <w:rPr>
                <w:rFonts w:ascii="Arial" w:eastAsia="楷体" w:hAnsi="楷体" w:cs="Arial"/>
                <w:sz w:val="23"/>
                <w:szCs w:val="23"/>
                <w:lang w:eastAsia="zh-CN"/>
              </w:rPr>
              <w:t>各方</w:t>
            </w:r>
            <w:r w:rsidR="003E4D08" w:rsidRPr="004B49C9">
              <w:rPr>
                <w:rFonts w:ascii="Arial" w:eastAsia="楷体" w:hAnsi="楷体" w:cs="Arial"/>
                <w:sz w:val="23"/>
                <w:szCs w:val="23"/>
                <w:lang w:eastAsia="zh-CN"/>
              </w:rPr>
              <w:t>所占股权比例</w:t>
            </w:r>
            <w:r w:rsidR="00FB2A6E" w:rsidRPr="004B49C9">
              <w:rPr>
                <w:rFonts w:ascii="Arial" w:eastAsia="楷体" w:hAnsi="楷体" w:cs="Arial"/>
                <w:sz w:val="23"/>
                <w:szCs w:val="23"/>
                <w:lang w:eastAsia="zh-CN"/>
              </w:rPr>
              <w:t>，</w:t>
            </w:r>
            <w:r w:rsidR="003E4D08" w:rsidRPr="004B49C9">
              <w:rPr>
                <w:rFonts w:ascii="Arial" w:eastAsia="楷体" w:hAnsi="楷体" w:cs="Arial"/>
                <w:sz w:val="23"/>
                <w:szCs w:val="23"/>
                <w:lang w:eastAsia="zh-CN"/>
              </w:rPr>
              <w:t>以本协议</w:t>
            </w:r>
            <w:r w:rsidR="003E1772" w:rsidRPr="004B49C9">
              <w:rPr>
                <w:rFonts w:ascii="Arial" w:eastAsia="楷体" w:hAnsi="楷体" w:cs="Arial"/>
                <w:sz w:val="23"/>
                <w:szCs w:val="23"/>
                <w:lang w:eastAsia="zh-CN"/>
              </w:rPr>
              <w:t>附件一</w:t>
            </w:r>
            <w:r w:rsidR="003E4D08" w:rsidRPr="004B49C9">
              <w:rPr>
                <w:rFonts w:ascii="Arial" w:eastAsia="楷体" w:hAnsi="楷体" w:cs="Arial"/>
                <w:sz w:val="23"/>
                <w:szCs w:val="23"/>
                <w:lang w:eastAsia="zh-CN"/>
              </w:rPr>
              <w:t>为准。</w:t>
            </w:r>
          </w:p>
        </w:tc>
      </w:tr>
      <w:tr w:rsidR="00D51144" w:rsidRPr="004B49C9" w14:paraId="27E2CDB1" w14:textId="77777777" w:rsidTr="004E207B">
        <w:trPr>
          <w:trHeight w:val="628"/>
        </w:trPr>
        <w:tc>
          <w:tcPr>
            <w:tcW w:w="548" w:type="dxa"/>
            <w:shd w:val="clear" w:color="auto" w:fill="auto"/>
          </w:tcPr>
          <w:p w14:paraId="17302BCE" w14:textId="77777777" w:rsidR="00D51144" w:rsidRPr="004B49C9" w:rsidRDefault="00D51144" w:rsidP="00FF7D32">
            <w:pPr>
              <w:numPr>
                <w:ilvl w:val="0"/>
                <w:numId w:val="43"/>
              </w:numPr>
              <w:spacing w:before="100" w:beforeAutospacing="1" w:after="100" w:afterAutospacing="1"/>
              <w:jc w:val="both"/>
              <w:rPr>
                <w:rFonts w:ascii="Arial" w:eastAsia="楷体" w:hAnsi="Arial" w:cs="Arial"/>
                <w:sz w:val="23"/>
                <w:szCs w:val="23"/>
                <w:lang w:eastAsia="zh-CN"/>
              </w:rPr>
            </w:pPr>
          </w:p>
        </w:tc>
        <w:tc>
          <w:tcPr>
            <w:tcW w:w="1403" w:type="dxa"/>
            <w:shd w:val="clear" w:color="auto" w:fill="auto"/>
          </w:tcPr>
          <w:p w14:paraId="2E0D361C" w14:textId="77777777" w:rsidR="00A32B75" w:rsidRPr="004B49C9" w:rsidRDefault="00200996" w:rsidP="007E4A2D">
            <w:pPr>
              <w:spacing w:before="100" w:beforeAutospacing="1" w:after="100" w:afterAutospacing="1"/>
              <w:rPr>
                <w:rFonts w:ascii="Arial" w:eastAsia="楷体" w:hAnsi="Arial" w:cs="Arial"/>
                <w:sz w:val="23"/>
                <w:szCs w:val="23"/>
                <w:lang w:eastAsia="zh-CN"/>
              </w:rPr>
            </w:pPr>
            <w:r w:rsidRPr="004B49C9">
              <w:rPr>
                <w:rFonts w:ascii="Arial" w:eastAsia="楷体" w:hAnsi="楷体" w:cs="Arial"/>
                <w:sz w:val="23"/>
                <w:szCs w:val="23"/>
                <w:lang w:eastAsia="zh-CN"/>
              </w:rPr>
              <w:t>公司估值</w:t>
            </w:r>
          </w:p>
        </w:tc>
        <w:tc>
          <w:tcPr>
            <w:tcW w:w="6521" w:type="dxa"/>
            <w:shd w:val="clear" w:color="auto" w:fill="auto"/>
          </w:tcPr>
          <w:p w14:paraId="4BE19375" w14:textId="745B7271" w:rsidR="003E4D08" w:rsidRPr="004B49C9" w:rsidRDefault="006C4553" w:rsidP="006774A3">
            <w:pPr>
              <w:pStyle w:val="a4"/>
              <w:tabs>
                <w:tab w:val="left" w:pos="3942"/>
              </w:tabs>
              <w:spacing w:before="100" w:beforeAutospacing="1" w:after="100" w:afterAutospacing="1"/>
              <w:ind w:firstLine="0"/>
              <w:rPr>
                <w:rFonts w:ascii="Arial" w:eastAsia="楷体" w:hAnsi="Arial" w:cs="Arial"/>
                <w:sz w:val="23"/>
                <w:szCs w:val="23"/>
                <w:lang w:eastAsia="zh-CN"/>
              </w:rPr>
            </w:pPr>
            <w:r w:rsidRPr="004B49C9">
              <w:rPr>
                <w:rFonts w:ascii="Arial" w:eastAsia="楷体" w:hAnsi="楷体" w:cs="Arial"/>
                <w:sz w:val="23"/>
                <w:szCs w:val="23"/>
                <w:lang w:eastAsia="zh-CN"/>
              </w:rPr>
              <w:t>本轮投资前公司的估值为</w:t>
            </w:r>
            <w:r w:rsidR="003E1772" w:rsidRPr="004B49C9">
              <w:rPr>
                <w:rFonts w:ascii="Arial" w:eastAsia="楷体" w:hAnsi="楷体" w:cs="Arial"/>
                <w:sz w:val="23"/>
                <w:szCs w:val="23"/>
                <w:lang w:eastAsia="zh-CN"/>
              </w:rPr>
              <w:t>人民币</w:t>
            </w:r>
            <w:ins w:id="5" w:author="yumeng liu" w:date="2016-08-13T10:00:00Z">
              <w:r w:rsidR="00DF2F4E">
                <w:rPr>
                  <w:rFonts w:ascii="Arial" w:eastAsia="楷体" w:hAnsi="楷体" w:cs="Arial"/>
                  <w:sz w:val="23"/>
                  <w:szCs w:val="23"/>
                  <w:lang w:eastAsia="zh-CN"/>
                </w:rPr>
                <w:t>60</w:t>
              </w:r>
            </w:ins>
            <w:ins w:id="6" w:author="yumeng liu" w:date="2016-08-13T10:06:00Z">
              <w:r w:rsidR="00DF2F4E">
                <w:rPr>
                  <w:rFonts w:ascii="Arial" w:eastAsia="楷体" w:hAnsi="楷体" w:cs="Arial"/>
                  <w:sz w:val="23"/>
                  <w:szCs w:val="23"/>
                  <w:lang w:eastAsia="zh-CN"/>
                </w:rPr>
                <w:t>00</w:t>
              </w:r>
            </w:ins>
            <w:del w:id="7" w:author="yumeng liu" w:date="2016-08-13T10:00:00Z">
              <w:r w:rsidR="00341B85" w:rsidDel="00DF2F4E">
                <w:rPr>
                  <w:rFonts w:ascii="Arial" w:eastAsia="楷体" w:hAnsi="楷体" w:cs="Arial"/>
                  <w:sz w:val="23"/>
                  <w:szCs w:val="23"/>
                  <w:lang w:eastAsia="zh-CN"/>
                </w:rPr>
                <w:delText>55</w:delText>
              </w:r>
            </w:del>
            <w:del w:id="8" w:author="yumeng liu" w:date="2016-08-13T10:06:00Z">
              <w:r w:rsidR="00341B85" w:rsidDel="00DF2F4E">
                <w:rPr>
                  <w:rFonts w:ascii="Arial" w:eastAsia="楷体" w:hAnsi="楷体" w:cs="Arial"/>
                  <w:sz w:val="23"/>
                  <w:szCs w:val="23"/>
                  <w:lang w:eastAsia="zh-CN"/>
                </w:rPr>
                <w:delText>00</w:delText>
              </w:r>
            </w:del>
            <w:r w:rsidR="00FB4788" w:rsidRPr="004B49C9">
              <w:rPr>
                <w:rFonts w:ascii="Arial" w:eastAsia="楷体" w:hAnsi="楷体" w:cs="Arial"/>
                <w:sz w:val="23"/>
                <w:szCs w:val="23"/>
                <w:lang w:eastAsia="zh-CN"/>
              </w:rPr>
              <w:t>万</w:t>
            </w:r>
            <w:r w:rsidRPr="004B49C9">
              <w:rPr>
                <w:rFonts w:ascii="Arial" w:eastAsia="楷体" w:hAnsi="楷体" w:cs="Arial"/>
                <w:sz w:val="23"/>
                <w:szCs w:val="23"/>
                <w:lang w:eastAsia="zh-CN"/>
              </w:rPr>
              <w:t>元</w:t>
            </w:r>
            <w:r w:rsidR="003E1772" w:rsidRPr="004B49C9">
              <w:rPr>
                <w:rFonts w:ascii="Arial" w:eastAsia="楷体" w:hAnsi="楷体" w:cs="Arial"/>
                <w:sz w:val="23"/>
                <w:szCs w:val="23"/>
                <w:lang w:eastAsia="zh-CN"/>
              </w:rPr>
              <w:t>；投资完成后，整体估值为人民币</w:t>
            </w:r>
            <w:r w:rsidR="00341B85">
              <w:rPr>
                <w:rFonts w:ascii="Arial" w:eastAsia="楷体" w:hAnsi="楷体" w:cs="Arial"/>
                <w:sz w:val="23"/>
                <w:szCs w:val="23"/>
                <w:lang w:eastAsia="zh-CN"/>
              </w:rPr>
              <w:t>7</w:t>
            </w:r>
            <w:ins w:id="9" w:author="yumeng liu" w:date="2016-08-13T10:00:00Z">
              <w:r w:rsidR="00DF2F4E">
                <w:rPr>
                  <w:rFonts w:ascii="Arial" w:eastAsia="楷体" w:hAnsi="楷体" w:cs="Arial"/>
                  <w:sz w:val="23"/>
                  <w:szCs w:val="23"/>
                  <w:lang w:eastAsia="zh-CN"/>
                </w:rPr>
                <w:t>5</w:t>
              </w:r>
            </w:ins>
            <w:ins w:id="10" w:author="yumeng liu" w:date="2016-08-13T10:06:00Z">
              <w:r w:rsidR="00DF2F4E">
                <w:rPr>
                  <w:rFonts w:ascii="Arial" w:eastAsia="楷体" w:hAnsi="楷体" w:cs="Arial"/>
                  <w:sz w:val="23"/>
                  <w:szCs w:val="23"/>
                  <w:lang w:eastAsia="zh-CN"/>
                </w:rPr>
                <w:t>00</w:t>
              </w:r>
            </w:ins>
            <w:del w:id="11" w:author="yumeng liu" w:date="2016-08-13T10:00:00Z">
              <w:r w:rsidR="00341B85" w:rsidDel="00DF2F4E">
                <w:rPr>
                  <w:rFonts w:ascii="Arial" w:eastAsia="楷体" w:hAnsi="楷体" w:cs="Arial"/>
                  <w:sz w:val="23"/>
                  <w:szCs w:val="23"/>
                  <w:lang w:eastAsia="zh-CN"/>
                </w:rPr>
                <w:delText>0</w:delText>
              </w:r>
            </w:del>
            <w:del w:id="12" w:author="yumeng liu" w:date="2016-08-13T10:06:00Z">
              <w:r w:rsidR="00341B85" w:rsidDel="00DF2F4E">
                <w:rPr>
                  <w:rFonts w:ascii="Arial" w:eastAsia="楷体" w:hAnsi="楷体" w:cs="Arial"/>
                  <w:sz w:val="23"/>
                  <w:szCs w:val="23"/>
                  <w:lang w:eastAsia="zh-CN"/>
                </w:rPr>
                <w:delText>00</w:delText>
              </w:r>
            </w:del>
            <w:r w:rsidR="00341B85">
              <w:rPr>
                <w:rFonts w:ascii="Arial" w:eastAsia="楷体" w:hAnsi="楷体" w:cs="Arial" w:hint="eastAsia"/>
                <w:sz w:val="23"/>
                <w:szCs w:val="23"/>
                <w:lang w:eastAsia="zh-CN"/>
              </w:rPr>
              <w:t>万</w:t>
            </w:r>
            <w:r w:rsidR="006774A3" w:rsidRPr="004B49C9">
              <w:rPr>
                <w:rFonts w:ascii="Arial" w:eastAsia="楷体" w:hAnsi="楷体" w:cs="Arial"/>
                <w:sz w:val="23"/>
                <w:szCs w:val="23"/>
                <w:lang w:eastAsia="zh-CN"/>
              </w:rPr>
              <w:t>元</w:t>
            </w:r>
            <w:r w:rsidR="003E1772" w:rsidRPr="004B49C9">
              <w:rPr>
                <w:rFonts w:ascii="Arial" w:eastAsia="楷体" w:hAnsi="楷体" w:cs="Arial"/>
                <w:sz w:val="23"/>
                <w:szCs w:val="23"/>
                <w:lang w:eastAsia="zh-CN"/>
              </w:rPr>
              <w:t>。</w:t>
            </w:r>
          </w:p>
        </w:tc>
      </w:tr>
      <w:tr w:rsidR="00DD4DC8" w:rsidRPr="004B49C9" w14:paraId="06EDE2F3" w14:textId="77777777" w:rsidTr="00FF7D32">
        <w:tc>
          <w:tcPr>
            <w:tcW w:w="548" w:type="dxa"/>
            <w:shd w:val="clear" w:color="auto" w:fill="auto"/>
          </w:tcPr>
          <w:p w14:paraId="42F9BF24" w14:textId="77777777" w:rsidR="00DD4DC8" w:rsidRPr="004B49C9" w:rsidRDefault="00DD4DC8" w:rsidP="00FF7D32">
            <w:pPr>
              <w:numPr>
                <w:ilvl w:val="0"/>
                <w:numId w:val="43"/>
              </w:numPr>
              <w:spacing w:before="100" w:beforeAutospacing="1" w:after="100" w:afterAutospacing="1"/>
              <w:jc w:val="both"/>
              <w:rPr>
                <w:rFonts w:ascii="Arial" w:eastAsia="楷体" w:hAnsi="Arial" w:cs="Arial"/>
                <w:sz w:val="23"/>
                <w:szCs w:val="23"/>
                <w:lang w:eastAsia="zh-CN"/>
              </w:rPr>
            </w:pPr>
          </w:p>
        </w:tc>
        <w:tc>
          <w:tcPr>
            <w:tcW w:w="1403" w:type="dxa"/>
            <w:shd w:val="clear" w:color="auto" w:fill="auto"/>
          </w:tcPr>
          <w:p w14:paraId="022698A1" w14:textId="77777777" w:rsidR="00DD4DC8" w:rsidRPr="004B49C9" w:rsidRDefault="00DD4DC8" w:rsidP="007E4A2D">
            <w:pPr>
              <w:pStyle w:val="a7"/>
              <w:tabs>
                <w:tab w:val="clear" w:pos="4320"/>
                <w:tab w:val="clear" w:pos="8640"/>
              </w:tabs>
              <w:spacing w:before="100" w:beforeAutospacing="1" w:after="100" w:afterAutospacing="1"/>
              <w:rPr>
                <w:rFonts w:ascii="Arial" w:eastAsia="楷体" w:hAnsi="Arial" w:cs="Arial"/>
                <w:sz w:val="23"/>
                <w:szCs w:val="23"/>
                <w:lang w:eastAsia="zh-CN"/>
              </w:rPr>
            </w:pPr>
            <w:r w:rsidRPr="004B49C9">
              <w:rPr>
                <w:rFonts w:ascii="Arial" w:eastAsia="楷体" w:hAnsi="楷体" w:cs="Arial"/>
                <w:sz w:val="23"/>
                <w:szCs w:val="23"/>
                <w:lang w:eastAsia="zh-CN"/>
              </w:rPr>
              <w:t>资金使用</w:t>
            </w:r>
          </w:p>
        </w:tc>
        <w:tc>
          <w:tcPr>
            <w:tcW w:w="6521" w:type="dxa"/>
            <w:shd w:val="clear" w:color="auto" w:fill="auto"/>
          </w:tcPr>
          <w:p w14:paraId="1DBA1615" w14:textId="77777777" w:rsidR="00DD4DC8" w:rsidRPr="004B49C9" w:rsidRDefault="004451D4" w:rsidP="004451D4">
            <w:pPr>
              <w:tabs>
                <w:tab w:val="center" w:pos="4662"/>
              </w:tabs>
              <w:spacing w:before="100" w:beforeAutospacing="1" w:after="100" w:afterAutospacing="1"/>
              <w:jc w:val="both"/>
              <w:rPr>
                <w:rFonts w:ascii="Arial" w:eastAsia="楷体" w:hAnsi="Arial" w:cs="Arial"/>
                <w:sz w:val="23"/>
                <w:szCs w:val="23"/>
                <w:lang w:eastAsia="zh-CN"/>
              </w:rPr>
            </w:pPr>
            <w:r w:rsidRPr="004B49C9">
              <w:rPr>
                <w:rFonts w:ascii="Arial" w:eastAsia="楷体" w:hAnsi="楷体" w:cs="Arial"/>
                <w:sz w:val="23"/>
                <w:szCs w:val="23"/>
                <w:lang w:eastAsia="zh-CN"/>
              </w:rPr>
              <w:t>投资额</w:t>
            </w:r>
            <w:r w:rsidR="00DD4DC8" w:rsidRPr="004B49C9">
              <w:rPr>
                <w:rFonts w:ascii="Arial" w:eastAsia="楷体" w:hAnsi="楷体" w:cs="Arial"/>
                <w:sz w:val="23"/>
                <w:szCs w:val="23"/>
                <w:lang w:eastAsia="zh-CN"/>
              </w:rPr>
              <w:t>主要用于</w:t>
            </w:r>
            <w:r w:rsidR="00816537" w:rsidRPr="004B49C9">
              <w:rPr>
                <w:rFonts w:ascii="Arial" w:eastAsia="楷体" w:hAnsi="楷体" w:cs="Arial"/>
                <w:sz w:val="23"/>
                <w:szCs w:val="23"/>
                <w:lang w:eastAsia="zh-CN"/>
              </w:rPr>
              <w:t>公司的</w:t>
            </w:r>
            <w:r w:rsidR="00604525" w:rsidRPr="004B49C9">
              <w:rPr>
                <w:rFonts w:ascii="Arial" w:eastAsia="楷体" w:hAnsi="楷体" w:cs="Arial"/>
                <w:sz w:val="23"/>
                <w:szCs w:val="23"/>
                <w:lang w:eastAsia="zh-CN"/>
              </w:rPr>
              <w:t>日常</w:t>
            </w:r>
            <w:r w:rsidR="00816537" w:rsidRPr="004B49C9">
              <w:rPr>
                <w:rFonts w:ascii="Arial" w:eastAsia="楷体" w:hAnsi="楷体" w:cs="Arial"/>
                <w:sz w:val="23"/>
                <w:szCs w:val="23"/>
                <w:lang w:eastAsia="zh-CN"/>
              </w:rPr>
              <w:t>运营资金</w:t>
            </w:r>
            <w:r w:rsidR="00604525" w:rsidRPr="004B49C9">
              <w:rPr>
                <w:rFonts w:ascii="Arial" w:eastAsia="楷体" w:hAnsi="楷体" w:cs="Arial"/>
                <w:sz w:val="23"/>
                <w:szCs w:val="23"/>
                <w:lang w:eastAsia="zh-CN"/>
              </w:rPr>
              <w:t>及业务扩展</w:t>
            </w:r>
            <w:r w:rsidRPr="004B49C9">
              <w:rPr>
                <w:rFonts w:ascii="Arial" w:eastAsia="楷体" w:hAnsi="楷体" w:cs="Arial"/>
                <w:sz w:val="23"/>
                <w:szCs w:val="23"/>
                <w:lang w:eastAsia="zh-CN"/>
              </w:rPr>
              <w:t>。未经</w:t>
            </w:r>
            <w:r w:rsidR="000C05DB" w:rsidRPr="004B49C9">
              <w:rPr>
                <w:rFonts w:ascii="Arial" w:eastAsia="楷体" w:hAnsi="楷体" w:cs="Arial"/>
                <w:sz w:val="23"/>
                <w:szCs w:val="23"/>
                <w:lang w:eastAsia="zh-CN"/>
              </w:rPr>
              <w:t>投资</w:t>
            </w:r>
            <w:r w:rsidRPr="004B49C9">
              <w:rPr>
                <w:rFonts w:ascii="Arial" w:eastAsia="楷体" w:hAnsi="楷体" w:cs="Arial"/>
                <w:sz w:val="23"/>
                <w:szCs w:val="23"/>
                <w:lang w:eastAsia="zh-CN"/>
              </w:rPr>
              <w:t>人</w:t>
            </w:r>
            <w:r w:rsidR="000C05DB" w:rsidRPr="004B49C9">
              <w:rPr>
                <w:rFonts w:ascii="Arial" w:eastAsia="楷体" w:hAnsi="楷体" w:cs="Arial"/>
                <w:sz w:val="23"/>
                <w:szCs w:val="23"/>
                <w:lang w:eastAsia="zh-CN"/>
              </w:rPr>
              <w:t>事前批准，</w:t>
            </w:r>
            <w:r w:rsidRPr="004B49C9">
              <w:rPr>
                <w:rFonts w:ascii="Arial" w:eastAsia="楷体" w:hAnsi="楷体" w:cs="Arial"/>
                <w:sz w:val="23"/>
                <w:szCs w:val="23"/>
                <w:lang w:eastAsia="zh-CN"/>
              </w:rPr>
              <w:t>该等投资款项</w:t>
            </w:r>
            <w:r w:rsidR="005B0300" w:rsidRPr="004B49C9">
              <w:rPr>
                <w:rFonts w:ascii="Arial" w:eastAsia="楷体" w:hAnsi="楷体" w:cs="Arial"/>
                <w:sz w:val="23"/>
                <w:szCs w:val="23"/>
                <w:lang w:eastAsia="zh-CN"/>
              </w:rPr>
              <w:t>不得用于归还银行贷款或其它债务</w:t>
            </w:r>
            <w:r w:rsidR="00DD4DC8" w:rsidRPr="004B49C9">
              <w:rPr>
                <w:rFonts w:ascii="Arial" w:eastAsia="楷体" w:hAnsi="楷体" w:cs="Arial"/>
                <w:sz w:val="23"/>
                <w:szCs w:val="23"/>
                <w:lang w:eastAsia="zh-CN"/>
              </w:rPr>
              <w:t>。</w:t>
            </w:r>
          </w:p>
        </w:tc>
      </w:tr>
      <w:tr w:rsidR="00DD4DC8" w:rsidRPr="004B49C9" w14:paraId="507063C6" w14:textId="77777777" w:rsidTr="00FF7D32">
        <w:tc>
          <w:tcPr>
            <w:tcW w:w="548" w:type="dxa"/>
            <w:shd w:val="clear" w:color="auto" w:fill="auto"/>
          </w:tcPr>
          <w:p w14:paraId="6F283B0C" w14:textId="77777777" w:rsidR="00DD4DC8" w:rsidRPr="004B49C9" w:rsidRDefault="00DD4DC8" w:rsidP="00FF7D32">
            <w:pPr>
              <w:numPr>
                <w:ilvl w:val="0"/>
                <w:numId w:val="43"/>
              </w:numPr>
              <w:spacing w:before="100" w:beforeAutospacing="1" w:after="100" w:afterAutospacing="1"/>
              <w:jc w:val="both"/>
              <w:rPr>
                <w:rFonts w:ascii="Arial" w:eastAsia="楷体" w:hAnsi="Arial" w:cs="Arial"/>
                <w:sz w:val="23"/>
                <w:szCs w:val="23"/>
                <w:lang w:eastAsia="zh-CN"/>
              </w:rPr>
            </w:pPr>
          </w:p>
        </w:tc>
        <w:tc>
          <w:tcPr>
            <w:tcW w:w="1403" w:type="dxa"/>
            <w:shd w:val="clear" w:color="auto" w:fill="auto"/>
          </w:tcPr>
          <w:p w14:paraId="756E3318" w14:textId="77777777" w:rsidR="00871273" w:rsidRPr="004B49C9" w:rsidRDefault="00DD4DC8" w:rsidP="007E4A2D">
            <w:pPr>
              <w:pStyle w:val="a7"/>
              <w:tabs>
                <w:tab w:val="clear" w:pos="4320"/>
                <w:tab w:val="clear" w:pos="8640"/>
              </w:tabs>
              <w:spacing w:before="100" w:beforeAutospacing="1" w:after="100" w:afterAutospacing="1"/>
              <w:rPr>
                <w:rFonts w:ascii="Arial" w:eastAsia="楷体" w:hAnsi="Arial" w:cs="Arial"/>
                <w:sz w:val="23"/>
                <w:szCs w:val="23"/>
                <w:lang w:eastAsia="zh-CN"/>
              </w:rPr>
            </w:pPr>
            <w:r w:rsidRPr="004B49C9">
              <w:rPr>
                <w:rFonts w:ascii="Arial" w:eastAsia="楷体" w:hAnsi="楷体" w:cs="Arial"/>
                <w:sz w:val="23"/>
                <w:szCs w:val="23"/>
                <w:lang w:eastAsia="zh-CN"/>
              </w:rPr>
              <w:t>交割</w:t>
            </w:r>
          </w:p>
        </w:tc>
        <w:tc>
          <w:tcPr>
            <w:tcW w:w="6521" w:type="dxa"/>
            <w:shd w:val="clear" w:color="auto" w:fill="auto"/>
          </w:tcPr>
          <w:p w14:paraId="1FAB03C0" w14:textId="77777777" w:rsidR="00871273" w:rsidRPr="004B49C9" w:rsidRDefault="00DE6790" w:rsidP="007E4A2D">
            <w:pPr>
              <w:tabs>
                <w:tab w:val="center" w:pos="4662"/>
              </w:tabs>
              <w:spacing w:before="100" w:beforeAutospacing="1" w:after="100" w:afterAutospacing="1"/>
              <w:jc w:val="both"/>
              <w:rPr>
                <w:rFonts w:ascii="Arial" w:eastAsia="楷体" w:hAnsi="Arial" w:cs="Arial"/>
                <w:sz w:val="23"/>
                <w:szCs w:val="23"/>
                <w:lang w:eastAsia="zh-CN"/>
              </w:rPr>
            </w:pPr>
            <w:r w:rsidRPr="004B49C9">
              <w:rPr>
                <w:rFonts w:ascii="Arial" w:eastAsia="楷体" w:hAnsi="楷体" w:cs="Arial"/>
                <w:sz w:val="23"/>
                <w:szCs w:val="23"/>
                <w:lang w:eastAsia="zh-CN"/>
              </w:rPr>
              <w:t>投资人</w:t>
            </w:r>
            <w:r w:rsidR="00DD4DC8" w:rsidRPr="004B49C9">
              <w:rPr>
                <w:rFonts w:ascii="Arial" w:eastAsia="楷体" w:hAnsi="楷体" w:cs="Arial"/>
                <w:sz w:val="23"/>
                <w:szCs w:val="23"/>
                <w:lang w:eastAsia="zh-CN"/>
              </w:rPr>
              <w:t>将在</w:t>
            </w:r>
            <w:r w:rsidR="00176FD4" w:rsidRPr="004B49C9">
              <w:rPr>
                <w:rFonts w:ascii="Arial" w:eastAsia="楷体" w:hAnsi="楷体" w:cs="Arial"/>
                <w:sz w:val="23"/>
                <w:szCs w:val="23"/>
                <w:lang w:eastAsia="zh-CN"/>
              </w:rPr>
              <w:t>以下</w:t>
            </w:r>
            <w:r w:rsidR="00DD4DC8" w:rsidRPr="004B49C9">
              <w:rPr>
                <w:rFonts w:ascii="Arial" w:eastAsia="楷体" w:hAnsi="楷体" w:cs="Arial"/>
                <w:sz w:val="23"/>
                <w:szCs w:val="23"/>
                <w:lang w:eastAsia="zh-CN"/>
              </w:rPr>
              <w:t>交割前提条件满足后</w:t>
            </w:r>
            <w:r w:rsidR="000A210E" w:rsidRPr="004B49C9">
              <w:rPr>
                <w:rFonts w:ascii="Arial" w:eastAsia="楷体" w:hAnsi="Arial" w:cs="Arial"/>
                <w:sz w:val="23"/>
                <w:szCs w:val="23"/>
                <w:lang w:eastAsia="zh-CN"/>
              </w:rPr>
              <w:t>1</w:t>
            </w:r>
            <w:r w:rsidR="00FA7793" w:rsidRPr="004B49C9">
              <w:rPr>
                <w:rFonts w:ascii="Arial" w:eastAsia="楷体" w:hAnsi="Arial" w:cs="Arial"/>
                <w:sz w:val="23"/>
                <w:szCs w:val="23"/>
                <w:lang w:eastAsia="zh-CN"/>
              </w:rPr>
              <w:t>5</w:t>
            </w:r>
            <w:r w:rsidR="007131E3" w:rsidRPr="004B49C9">
              <w:rPr>
                <w:rFonts w:ascii="Arial" w:eastAsia="楷体" w:hAnsi="楷体" w:cs="Arial"/>
                <w:sz w:val="23"/>
                <w:szCs w:val="23"/>
                <w:lang w:eastAsia="zh-CN"/>
              </w:rPr>
              <w:t>个工作日内</w:t>
            </w:r>
            <w:r w:rsidRPr="004B49C9">
              <w:rPr>
                <w:rFonts w:ascii="Arial" w:eastAsia="楷体" w:hAnsi="楷体" w:cs="Arial"/>
                <w:sz w:val="23"/>
                <w:szCs w:val="23"/>
                <w:lang w:eastAsia="zh-CN"/>
              </w:rPr>
              <w:t>，</w:t>
            </w:r>
            <w:r w:rsidR="00176FD4" w:rsidRPr="004B49C9">
              <w:rPr>
                <w:rFonts w:ascii="Arial" w:eastAsia="楷体" w:hAnsi="楷体" w:cs="Arial"/>
                <w:sz w:val="23"/>
                <w:szCs w:val="23"/>
                <w:lang w:eastAsia="zh-CN"/>
              </w:rPr>
              <w:t>将投资</w:t>
            </w:r>
            <w:r w:rsidR="00DD4DC8" w:rsidRPr="004B49C9">
              <w:rPr>
                <w:rFonts w:ascii="Arial" w:eastAsia="楷体" w:hAnsi="楷体" w:cs="Arial"/>
                <w:sz w:val="23"/>
                <w:szCs w:val="23"/>
                <w:lang w:eastAsia="zh-CN"/>
              </w:rPr>
              <w:t>额支付给公司。</w:t>
            </w:r>
          </w:p>
          <w:p w14:paraId="7EBBA31B" w14:textId="77777777" w:rsidR="00495972" w:rsidRPr="004B49C9" w:rsidRDefault="00495972" w:rsidP="007E4A2D">
            <w:pPr>
              <w:tabs>
                <w:tab w:val="center" w:pos="4662"/>
              </w:tabs>
              <w:spacing w:before="100" w:beforeAutospacing="1" w:after="100" w:afterAutospacing="1"/>
              <w:jc w:val="both"/>
              <w:rPr>
                <w:rFonts w:ascii="Arial" w:eastAsia="楷体" w:hAnsi="Arial" w:cs="Arial"/>
                <w:sz w:val="23"/>
                <w:szCs w:val="23"/>
                <w:lang w:eastAsia="zh-CN"/>
              </w:rPr>
            </w:pPr>
            <w:r w:rsidRPr="004B49C9">
              <w:rPr>
                <w:rFonts w:ascii="Arial" w:eastAsia="楷体" w:hAnsi="楷体" w:cs="Arial"/>
                <w:sz w:val="23"/>
                <w:szCs w:val="23"/>
                <w:lang w:eastAsia="zh-CN"/>
              </w:rPr>
              <w:t>交割前提条件如下：</w:t>
            </w:r>
          </w:p>
          <w:p w14:paraId="7F6D3226" w14:textId="77777777" w:rsidR="001D1AE9" w:rsidRPr="004B49C9" w:rsidRDefault="001D1AE9" w:rsidP="007E4A2D">
            <w:pPr>
              <w:pStyle w:val="Default"/>
              <w:numPr>
                <w:ilvl w:val="0"/>
                <w:numId w:val="18"/>
              </w:numPr>
              <w:snapToGrid w:val="0"/>
              <w:spacing w:before="100" w:beforeAutospacing="1" w:after="100" w:afterAutospacing="1"/>
              <w:jc w:val="both"/>
              <w:rPr>
                <w:rFonts w:ascii="Arial" w:eastAsia="楷体" w:hAnsi="Arial" w:cs="Arial"/>
                <w:color w:val="auto"/>
                <w:sz w:val="23"/>
                <w:szCs w:val="23"/>
              </w:rPr>
            </w:pPr>
            <w:r w:rsidRPr="004B49C9">
              <w:rPr>
                <w:rFonts w:ascii="Arial" w:eastAsia="楷体" w:hAnsi="楷体" w:cs="Arial"/>
                <w:color w:val="auto"/>
                <w:sz w:val="23"/>
                <w:szCs w:val="23"/>
              </w:rPr>
              <w:t>完成</w:t>
            </w:r>
            <w:r w:rsidR="000F005C" w:rsidRPr="004B49C9">
              <w:rPr>
                <w:rFonts w:ascii="Arial" w:eastAsia="楷体" w:hAnsi="楷体" w:cs="Arial"/>
                <w:color w:val="auto"/>
                <w:sz w:val="23"/>
                <w:szCs w:val="23"/>
              </w:rPr>
              <w:t>另投资人满意的</w:t>
            </w:r>
            <w:r w:rsidRPr="004B49C9">
              <w:rPr>
                <w:rFonts w:ascii="Arial" w:eastAsia="楷体" w:hAnsi="楷体" w:cs="Arial"/>
                <w:color w:val="auto"/>
                <w:sz w:val="23"/>
                <w:szCs w:val="23"/>
              </w:rPr>
              <w:t>尽职调查；</w:t>
            </w:r>
            <w:r w:rsidR="000F005C" w:rsidRPr="004B49C9">
              <w:rPr>
                <w:rFonts w:ascii="Arial" w:eastAsia="楷体" w:hAnsi="Arial" w:cs="Arial"/>
                <w:color w:val="auto"/>
                <w:sz w:val="23"/>
                <w:szCs w:val="23"/>
              </w:rPr>
              <w:t xml:space="preserve"> </w:t>
            </w:r>
          </w:p>
          <w:p w14:paraId="1B29D903" w14:textId="77777777" w:rsidR="001D1AE9" w:rsidRPr="004B49C9" w:rsidRDefault="00F42A9D" w:rsidP="007E4A2D">
            <w:pPr>
              <w:pStyle w:val="Default"/>
              <w:numPr>
                <w:ilvl w:val="0"/>
                <w:numId w:val="18"/>
              </w:numPr>
              <w:snapToGrid w:val="0"/>
              <w:spacing w:before="100" w:beforeAutospacing="1" w:after="100" w:afterAutospacing="1"/>
              <w:jc w:val="both"/>
              <w:rPr>
                <w:rFonts w:ascii="Arial" w:eastAsia="楷体" w:hAnsi="Arial" w:cs="Arial"/>
                <w:color w:val="auto"/>
                <w:sz w:val="23"/>
                <w:szCs w:val="23"/>
              </w:rPr>
            </w:pPr>
            <w:r w:rsidRPr="004B49C9">
              <w:rPr>
                <w:rFonts w:ascii="Arial" w:eastAsia="楷体" w:hAnsi="楷体" w:cs="Arial"/>
                <w:color w:val="auto"/>
                <w:sz w:val="23"/>
                <w:szCs w:val="23"/>
              </w:rPr>
              <w:t>本项目取得</w:t>
            </w:r>
            <w:r w:rsidR="001D1AE9" w:rsidRPr="004B49C9">
              <w:rPr>
                <w:rFonts w:ascii="Arial" w:eastAsia="楷体" w:hAnsi="楷体" w:cs="Arial"/>
                <w:color w:val="auto"/>
                <w:sz w:val="23"/>
                <w:szCs w:val="23"/>
              </w:rPr>
              <w:t>投资人投资委员会的同意；</w:t>
            </w:r>
          </w:p>
          <w:p w14:paraId="2F770FA6" w14:textId="77777777" w:rsidR="001D1AE9" w:rsidRPr="004B49C9" w:rsidRDefault="001D1AE9" w:rsidP="007E4A2D">
            <w:pPr>
              <w:pStyle w:val="Default"/>
              <w:numPr>
                <w:ilvl w:val="0"/>
                <w:numId w:val="18"/>
              </w:numPr>
              <w:snapToGrid w:val="0"/>
              <w:spacing w:before="100" w:beforeAutospacing="1" w:after="100" w:afterAutospacing="1"/>
              <w:jc w:val="both"/>
              <w:rPr>
                <w:rFonts w:ascii="Arial" w:eastAsia="楷体" w:hAnsi="Arial" w:cs="Arial"/>
                <w:color w:val="auto"/>
                <w:sz w:val="23"/>
                <w:szCs w:val="23"/>
              </w:rPr>
            </w:pPr>
            <w:r w:rsidRPr="004B49C9">
              <w:rPr>
                <w:rFonts w:ascii="Arial" w:eastAsia="楷体" w:hAnsi="楷体" w:cs="Arial"/>
                <w:color w:val="auto"/>
                <w:sz w:val="23"/>
                <w:szCs w:val="23"/>
              </w:rPr>
              <w:t>各方已签署实施本</w:t>
            </w:r>
            <w:r w:rsidR="00176FD4" w:rsidRPr="004B49C9">
              <w:rPr>
                <w:rFonts w:ascii="Arial" w:eastAsia="楷体" w:hAnsi="楷体" w:cs="Arial"/>
                <w:color w:val="auto"/>
                <w:sz w:val="23"/>
                <w:szCs w:val="23"/>
              </w:rPr>
              <w:t>轮</w:t>
            </w:r>
            <w:r w:rsidRPr="004B49C9">
              <w:rPr>
                <w:rFonts w:ascii="Arial" w:eastAsia="楷体" w:hAnsi="楷体" w:cs="Arial"/>
                <w:color w:val="auto"/>
                <w:sz w:val="23"/>
                <w:szCs w:val="23"/>
              </w:rPr>
              <w:t>投资的所有必要的法律文件，包括增资协议、</w:t>
            </w:r>
            <w:r w:rsidR="00176FD4" w:rsidRPr="004B49C9">
              <w:rPr>
                <w:rFonts w:ascii="Arial" w:eastAsia="楷体" w:hAnsi="楷体" w:cs="Arial"/>
                <w:color w:val="auto"/>
                <w:sz w:val="23"/>
                <w:szCs w:val="23"/>
              </w:rPr>
              <w:t>公司</w:t>
            </w:r>
            <w:r w:rsidRPr="004B49C9">
              <w:rPr>
                <w:rFonts w:ascii="Arial" w:eastAsia="楷体" w:hAnsi="楷体" w:cs="Arial"/>
                <w:color w:val="auto"/>
                <w:sz w:val="23"/>
                <w:szCs w:val="23"/>
              </w:rPr>
              <w:t>章程、股东协议以及其他附属文件；</w:t>
            </w:r>
          </w:p>
          <w:p w14:paraId="05A018B1" w14:textId="5C26EEC9" w:rsidR="00961CD9" w:rsidRPr="004B49C9" w:rsidRDefault="00961CD9" w:rsidP="007E4A2D">
            <w:pPr>
              <w:pStyle w:val="Default"/>
              <w:numPr>
                <w:ilvl w:val="0"/>
                <w:numId w:val="18"/>
              </w:numPr>
              <w:snapToGrid w:val="0"/>
              <w:spacing w:before="100" w:beforeAutospacing="1" w:after="100" w:afterAutospacing="1"/>
              <w:jc w:val="both"/>
              <w:rPr>
                <w:rFonts w:ascii="Arial" w:eastAsia="楷体" w:hAnsi="Arial" w:cs="Arial"/>
                <w:color w:val="auto"/>
                <w:sz w:val="23"/>
                <w:szCs w:val="23"/>
              </w:rPr>
            </w:pPr>
            <w:r w:rsidRPr="004B49C9">
              <w:rPr>
                <w:rFonts w:ascii="Arial" w:eastAsia="楷体" w:hAnsi="楷体" w:cs="Arial"/>
                <w:color w:val="auto"/>
                <w:sz w:val="23"/>
                <w:szCs w:val="23"/>
              </w:rPr>
              <w:t>创始股东</w:t>
            </w:r>
            <w:r w:rsidR="00341B85">
              <w:rPr>
                <w:rFonts w:ascii="Arial" w:eastAsia="楷体" w:hAnsi="楷体" w:cs="Arial"/>
                <w:color w:val="auto"/>
                <w:sz w:val="23"/>
                <w:szCs w:val="23"/>
              </w:rPr>
              <w:t>已促使公司向工商局提交相应的股东变更及董事会变更的变更申请</w:t>
            </w:r>
            <w:r w:rsidR="00341B85">
              <w:rPr>
                <w:rFonts w:ascii="Arial" w:eastAsia="楷体" w:hAnsi="楷体" w:cs="Arial" w:hint="eastAsia"/>
                <w:color w:val="auto"/>
                <w:sz w:val="23"/>
                <w:szCs w:val="23"/>
              </w:rPr>
              <w:t>，获得工商局的书面受理回复</w:t>
            </w:r>
            <w:r w:rsidR="00F42A9D" w:rsidRPr="004B49C9">
              <w:rPr>
                <w:rFonts w:ascii="Arial" w:eastAsia="楷体" w:hAnsi="楷体" w:cs="Arial"/>
                <w:color w:val="auto"/>
                <w:sz w:val="23"/>
                <w:szCs w:val="23"/>
              </w:rPr>
              <w:t>；</w:t>
            </w:r>
          </w:p>
          <w:p w14:paraId="69DFF96B" w14:textId="77777777" w:rsidR="000A210E" w:rsidRPr="004B49C9" w:rsidRDefault="00B51C88" w:rsidP="007E4A2D">
            <w:pPr>
              <w:pStyle w:val="Default"/>
              <w:numPr>
                <w:ilvl w:val="0"/>
                <w:numId w:val="18"/>
              </w:numPr>
              <w:snapToGrid w:val="0"/>
              <w:spacing w:before="100" w:beforeAutospacing="1" w:after="100" w:afterAutospacing="1"/>
              <w:jc w:val="both"/>
              <w:rPr>
                <w:rFonts w:ascii="Arial" w:eastAsia="楷体" w:hAnsi="Arial" w:cs="Arial"/>
                <w:color w:val="auto"/>
                <w:sz w:val="23"/>
                <w:szCs w:val="23"/>
              </w:rPr>
            </w:pPr>
            <w:r w:rsidRPr="004B49C9">
              <w:rPr>
                <w:rFonts w:ascii="Arial" w:eastAsia="楷体" w:hAnsi="楷体" w:cs="Arial"/>
                <w:color w:val="auto"/>
                <w:sz w:val="23"/>
                <w:szCs w:val="23"/>
              </w:rPr>
              <w:t>其</w:t>
            </w:r>
            <w:r w:rsidR="007458F3" w:rsidRPr="004B49C9">
              <w:rPr>
                <w:rFonts w:ascii="Arial" w:eastAsia="楷体" w:hAnsi="楷体" w:cs="Arial"/>
                <w:color w:val="auto"/>
                <w:sz w:val="23"/>
                <w:szCs w:val="23"/>
              </w:rPr>
              <w:t>他常规的及经尽职调查结果而增加的</w:t>
            </w:r>
            <w:r w:rsidR="001D1AE9" w:rsidRPr="004B49C9">
              <w:rPr>
                <w:rFonts w:ascii="Arial" w:eastAsia="楷体" w:hAnsi="楷体" w:cs="Arial"/>
                <w:color w:val="auto"/>
                <w:sz w:val="23"/>
                <w:szCs w:val="23"/>
              </w:rPr>
              <w:t>投资交割条件。</w:t>
            </w:r>
          </w:p>
        </w:tc>
      </w:tr>
      <w:tr w:rsidR="00842E76" w:rsidRPr="004B49C9" w14:paraId="0C3DADB3" w14:textId="77777777" w:rsidTr="007B0568">
        <w:tc>
          <w:tcPr>
            <w:tcW w:w="548" w:type="dxa"/>
            <w:shd w:val="clear" w:color="auto" w:fill="auto"/>
          </w:tcPr>
          <w:p w14:paraId="02B07DF9" w14:textId="77777777" w:rsidR="00842E76" w:rsidRPr="004B49C9" w:rsidRDefault="00842E76" w:rsidP="00842E76">
            <w:pPr>
              <w:numPr>
                <w:ilvl w:val="0"/>
                <w:numId w:val="43"/>
              </w:numPr>
              <w:spacing w:before="100" w:beforeAutospacing="1" w:after="100" w:afterAutospacing="1"/>
              <w:jc w:val="both"/>
              <w:rPr>
                <w:rFonts w:ascii="Arial" w:eastAsia="楷体" w:hAnsi="Arial" w:cs="Arial"/>
                <w:sz w:val="23"/>
                <w:szCs w:val="23"/>
                <w:lang w:eastAsia="zh-CN"/>
              </w:rPr>
            </w:pPr>
          </w:p>
        </w:tc>
        <w:tc>
          <w:tcPr>
            <w:tcW w:w="1403" w:type="dxa"/>
            <w:shd w:val="clear" w:color="auto" w:fill="auto"/>
          </w:tcPr>
          <w:p w14:paraId="47DD612B" w14:textId="77777777" w:rsidR="00842E76" w:rsidRPr="004B49C9" w:rsidRDefault="00842E76" w:rsidP="007B0568">
            <w:pPr>
              <w:pStyle w:val="a7"/>
              <w:tabs>
                <w:tab w:val="clear" w:pos="4320"/>
                <w:tab w:val="clear" w:pos="8640"/>
              </w:tabs>
              <w:spacing w:before="100" w:beforeAutospacing="1" w:after="100" w:afterAutospacing="1"/>
              <w:rPr>
                <w:rFonts w:ascii="Arial" w:eastAsia="楷体" w:hAnsi="Arial" w:cs="Arial"/>
                <w:sz w:val="23"/>
                <w:szCs w:val="23"/>
                <w:lang w:eastAsia="zh-CN"/>
              </w:rPr>
            </w:pPr>
            <w:r w:rsidRPr="004B49C9">
              <w:rPr>
                <w:rFonts w:ascii="Arial" w:eastAsia="楷体" w:hAnsi="楷体" w:cs="Arial"/>
                <w:sz w:val="23"/>
                <w:szCs w:val="23"/>
                <w:lang w:eastAsia="zh-CN"/>
              </w:rPr>
              <w:t>董事会组成</w:t>
            </w:r>
            <w:r w:rsidRPr="004B49C9">
              <w:rPr>
                <w:rFonts w:ascii="Arial" w:eastAsia="楷体" w:hAnsi="Arial" w:cs="Arial"/>
                <w:sz w:val="23"/>
                <w:szCs w:val="23"/>
                <w:lang w:eastAsia="zh-CN"/>
              </w:rPr>
              <w:t xml:space="preserve"> </w:t>
            </w:r>
          </w:p>
        </w:tc>
        <w:tc>
          <w:tcPr>
            <w:tcW w:w="6521" w:type="dxa"/>
            <w:shd w:val="clear" w:color="auto" w:fill="auto"/>
          </w:tcPr>
          <w:p w14:paraId="12E592CE" w14:textId="7BCB0019" w:rsidR="00842E76" w:rsidRPr="004B49C9" w:rsidRDefault="00842E76" w:rsidP="00CB0216">
            <w:pPr>
              <w:pStyle w:val="Default"/>
              <w:snapToGrid w:val="0"/>
              <w:spacing w:before="100" w:beforeAutospacing="1" w:after="100" w:afterAutospacing="1"/>
              <w:jc w:val="both"/>
              <w:rPr>
                <w:rFonts w:ascii="Arial" w:eastAsia="楷体" w:hAnsi="Arial" w:cs="Arial"/>
                <w:color w:val="auto"/>
                <w:sz w:val="23"/>
                <w:szCs w:val="23"/>
              </w:rPr>
            </w:pPr>
            <w:r w:rsidRPr="004B49C9">
              <w:rPr>
                <w:rFonts w:ascii="Arial" w:eastAsia="楷体" w:hAnsi="楷体" w:cs="Arial"/>
                <w:color w:val="auto"/>
                <w:sz w:val="23"/>
                <w:szCs w:val="23"/>
              </w:rPr>
              <w:t>本轮融资后的董事会由</w:t>
            </w:r>
            <w:r w:rsidR="00341B85" w:rsidRPr="00341B85">
              <w:rPr>
                <w:rFonts w:ascii="Arial" w:eastAsia="楷体" w:hAnsi="Arial" w:cs="Arial"/>
                <w:sz w:val="23"/>
                <w:szCs w:val="23"/>
              </w:rPr>
              <w:t>5</w:t>
            </w:r>
            <w:r w:rsidRPr="00341B85">
              <w:rPr>
                <w:rFonts w:ascii="Arial" w:eastAsia="楷体" w:hAnsi="楷体" w:cs="Arial"/>
                <w:color w:val="auto"/>
                <w:sz w:val="23"/>
                <w:szCs w:val="23"/>
              </w:rPr>
              <w:t>名董事组</w:t>
            </w:r>
            <w:r w:rsidRPr="004B49C9">
              <w:rPr>
                <w:rFonts w:ascii="Arial" w:eastAsia="楷体" w:hAnsi="楷体" w:cs="Arial"/>
                <w:color w:val="auto"/>
                <w:sz w:val="23"/>
                <w:szCs w:val="23"/>
              </w:rPr>
              <w:t>成，其中</w:t>
            </w:r>
            <w:r w:rsidR="00F42A9D" w:rsidRPr="004B49C9">
              <w:rPr>
                <w:rFonts w:ascii="Arial" w:eastAsia="楷体" w:hAnsi="楷体" w:cs="Arial"/>
                <w:color w:val="auto"/>
                <w:sz w:val="23"/>
                <w:szCs w:val="23"/>
              </w:rPr>
              <w:t>投资人有权委派一名董事；</w:t>
            </w:r>
            <w:r w:rsidR="00B50AC3" w:rsidRPr="004B49C9">
              <w:rPr>
                <w:rFonts w:ascii="Arial" w:eastAsia="楷体" w:hAnsi="楷体" w:cs="Arial"/>
                <w:color w:val="auto"/>
                <w:sz w:val="23"/>
                <w:szCs w:val="23"/>
              </w:rPr>
              <w:t>持有多数其他股权</w:t>
            </w:r>
            <w:r w:rsidR="00B50AC3" w:rsidRPr="004B49C9">
              <w:rPr>
                <w:rFonts w:ascii="Arial" w:eastAsia="楷体" w:hAnsi="Arial" w:cs="Arial"/>
                <w:color w:val="auto"/>
                <w:sz w:val="23"/>
                <w:szCs w:val="23"/>
              </w:rPr>
              <w:t>(</w:t>
            </w:r>
            <w:r w:rsidR="00B50AC3" w:rsidRPr="004B49C9">
              <w:rPr>
                <w:rFonts w:ascii="Arial" w:eastAsia="楷体" w:hAnsi="楷体" w:cs="Arial"/>
                <w:color w:val="auto"/>
                <w:sz w:val="23"/>
                <w:szCs w:val="23"/>
              </w:rPr>
              <w:t>即排除投资人所持股权</w:t>
            </w:r>
            <w:r w:rsidR="00B50AC3" w:rsidRPr="004B49C9">
              <w:rPr>
                <w:rFonts w:ascii="Arial" w:eastAsia="楷体" w:hAnsi="Arial" w:cs="Arial"/>
                <w:color w:val="auto"/>
                <w:sz w:val="23"/>
                <w:szCs w:val="23"/>
              </w:rPr>
              <w:t>)</w:t>
            </w:r>
            <w:r w:rsidR="00B50AC3" w:rsidRPr="004B49C9">
              <w:rPr>
                <w:rFonts w:ascii="Arial" w:eastAsia="楷体" w:hAnsi="楷体" w:cs="Arial"/>
                <w:color w:val="auto"/>
                <w:sz w:val="23"/>
                <w:szCs w:val="23"/>
              </w:rPr>
              <w:t>的股东，在其届时仍是公司的全职员工的前提下，有权选举</w:t>
            </w:r>
            <w:r w:rsidR="00341B85" w:rsidRPr="00341B85">
              <w:rPr>
                <w:rFonts w:ascii="Arial" w:eastAsia="楷体" w:hAnsi="Arial" w:cs="Arial"/>
                <w:color w:val="auto"/>
                <w:sz w:val="23"/>
                <w:szCs w:val="23"/>
              </w:rPr>
              <w:t>3</w:t>
            </w:r>
            <w:r w:rsidR="00B50AC3" w:rsidRPr="00341B85">
              <w:rPr>
                <w:rFonts w:ascii="Arial" w:eastAsia="楷体" w:hAnsi="楷体" w:cs="Arial"/>
                <w:color w:val="auto"/>
                <w:sz w:val="23"/>
                <w:szCs w:val="23"/>
              </w:rPr>
              <w:t>名</w:t>
            </w:r>
            <w:r w:rsidR="00B50AC3" w:rsidRPr="004B49C9">
              <w:rPr>
                <w:rFonts w:ascii="Arial" w:eastAsia="楷体" w:hAnsi="楷体" w:cs="Arial"/>
                <w:color w:val="auto"/>
                <w:sz w:val="23"/>
                <w:szCs w:val="23"/>
              </w:rPr>
              <w:t>董事。</w:t>
            </w:r>
          </w:p>
        </w:tc>
      </w:tr>
      <w:tr w:rsidR="0087362A" w:rsidRPr="004B49C9" w14:paraId="553E15D5" w14:textId="77777777" w:rsidTr="00FF7D32">
        <w:tc>
          <w:tcPr>
            <w:tcW w:w="548" w:type="dxa"/>
            <w:shd w:val="clear" w:color="auto" w:fill="auto"/>
          </w:tcPr>
          <w:p w14:paraId="353D5CBB" w14:textId="77777777" w:rsidR="0087362A" w:rsidRPr="004B49C9" w:rsidRDefault="0087362A" w:rsidP="00B50AC3">
            <w:pPr>
              <w:numPr>
                <w:ilvl w:val="0"/>
                <w:numId w:val="43"/>
              </w:numPr>
              <w:spacing w:before="100" w:beforeAutospacing="1" w:after="100" w:afterAutospacing="1"/>
              <w:jc w:val="both"/>
              <w:rPr>
                <w:rFonts w:ascii="Arial" w:eastAsia="楷体" w:hAnsi="Arial" w:cs="Arial"/>
                <w:sz w:val="23"/>
                <w:szCs w:val="23"/>
                <w:lang w:eastAsia="zh-CN"/>
              </w:rPr>
            </w:pPr>
          </w:p>
        </w:tc>
        <w:tc>
          <w:tcPr>
            <w:tcW w:w="1403" w:type="dxa"/>
            <w:shd w:val="clear" w:color="auto" w:fill="auto"/>
          </w:tcPr>
          <w:p w14:paraId="0E1B4E53" w14:textId="77777777" w:rsidR="0087362A" w:rsidRPr="004B49C9" w:rsidRDefault="0087362A" w:rsidP="007E4A2D">
            <w:pPr>
              <w:spacing w:before="100" w:beforeAutospacing="1" w:after="100" w:afterAutospacing="1"/>
              <w:rPr>
                <w:rFonts w:ascii="Arial" w:eastAsia="楷体" w:hAnsi="Arial" w:cs="Arial"/>
                <w:sz w:val="23"/>
                <w:szCs w:val="23"/>
                <w:lang w:eastAsia="zh-CN"/>
              </w:rPr>
            </w:pPr>
            <w:r w:rsidRPr="004B49C9">
              <w:rPr>
                <w:rFonts w:ascii="Arial" w:eastAsia="楷体" w:hAnsi="楷体" w:cs="Arial"/>
                <w:sz w:val="23"/>
                <w:szCs w:val="23"/>
                <w:lang w:eastAsia="zh-CN"/>
              </w:rPr>
              <w:t>保护性条款</w:t>
            </w:r>
          </w:p>
        </w:tc>
        <w:tc>
          <w:tcPr>
            <w:tcW w:w="6521" w:type="dxa"/>
            <w:shd w:val="clear" w:color="auto" w:fill="auto"/>
          </w:tcPr>
          <w:p w14:paraId="48987834" w14:textId="77777777" w:rsidR="0087362A" w:rsidRPr="004B49C9" w:rsidRDefault="0087362A" w:rsidP="0087362A">
            <w:pPr>
              <w:pStyle w:val="a4"/>
              <w:tabs>
                <w:tab w:val="left" w:pos="3942"/>
              </w:tabs>
              <w:spacing w:before="100" w:beforeAutospacing="1" w:after="100" w:afterAutospacing="1"/>
              <w:ind w:firstLine="0"/>
              <w:rPr>
                <w:rFonts w:ascii="Arial" w:eastAsia="楷体" w:hAnsi="Arial" w:cs="Arial"/>
                <w:sz w:val="23"/>
                <w:szCs w:val="23"/>
                <w:lang w:eastAsia="zh-CN"/>
              </w:rPr>
            </w:pPr>
            <w:r w:rsidRPr="004B49C9">
              <w:rPr>
                <w:rFonts w:ascii="Arial" w:eastAsia="楷体" w:hAnsi="楷体" w:cs="Arial"/>
                <w:sz w:val="23"/>
                <w:szCs w:val="23"/>
                <w:lang w:eastAsia="zh-CN"/>
              </w:rPr>
              <w:t>除法律规定外，下列事项需由过半数有表决权的董事</w:t>
            </w:r>
            <w:r w:rsidRPr="004B49C9">
              <w:rPr>
                <w:rFonts w:ascii="Arial" w:eastAsia="楷体" w:hAnsi="Arial" w:cs="Arial"/>
                <w:sz w:val="23"/>
                <w:szCs w:val="23"/>
                <w:lang w:eastAsia="zh-CN"/>
              </w:rPr>
              <w:t>(</w:t>
            </w:r>
            <w:r w:rsidRPr="004B49C9">
              <w:rPr>
                <w:rFonts w:ascii="Arial" w:eastAsia="楷体" w:hAnsi="楷体" w:cs="Arial"/>
                <w:sz w:val="23"/>
                <w:szCs w:val="23"/>
                <w:lang w:eastAsia="zh-CN"/>
              </w:rPr>
              <w:t>其中必须</w:t>
            </w:r>
            <w:r w:rsidRPr="004B49C9">
              <w:rPr>
                <w:rFonts w:ascii="Arial" w:eastAsia="楷体" w:hAnsi="楷体" w:cs="Arial"/>
                <w:sz w:val="23"/>
                <w:szCs w:val="23"/>
                <w:lang w:eastAsia="zh-CN"/>
              </w:rPr>
              <w:lastRenderedPageBreak/>
              <w:t>包括</w:t>
            </w:r>
            <w:r w:rsidR="00CB0216" w:rsidRPr="004B49C9">
              <w:rPr>
                <w:rFonts w:ascii="Arial" w:eastAsia="楷体" w:hAnsi="楷体" w:cs="Arial"/>
                <w:sz w:val="23"/>
                <w:szCs w:val="23"/>
                <w:lang w:eastAsia="zh-CN"/>
              </w:rPr>
              <w:t>投资人</w:t>
            </w:r>
            <w:r w:rsidRPr="004B49C9">
              <w:rPr>
                <w:rFonts w:ascii="Arial" w:eastAsia="楷体" w:hAnsi="楷体" w:cs="Arial"/>
                <w:sz w:val="23"/>
                <w:szCs w:val="23"/>
                <w:lang w:eastAsia="zh-CN"/>
              </w:rPr>
              <w:t>董事同意</w:t>
            </w:r>
            <w:r w:rsidRPr="004B49C9">
              <w:rPr>
                <w:rFonts w:ascii="Arial" w:eastAsia="楷体" w:hAnsi="Arial" w:cs="Arial"/>
                <w:sz w:val="23"/>
                <w:szCs w:val="23"/>
                <w:lang w:eastAsia="zh-CN"/>
              </w:rPr>
              <w:t>)</w:t>
            </w:r>
            <w:r w:rsidRPr="004B49C9">
              <w:rPr>
                <w:rFonts w:ascii="Arial" w:eastAsia="楷体" w:hAnsi="楷体" w:cs="Arial"/>
                <w:sz w:val="23"/>
                <w:szCs w:val="23"/>
                <w:lang w:eastAsia="zh-CN"/>
              </w:rPr>
              <w:t>方可通过：</w:t>
            </w:r>
          </w:p>
          <w:p w14:paraId="1C48499F" w14:textId="77777777" w:rsidR="0087362A" w:rsidRPr="004B49C9" w:rsidRDefault="0087362A" w:rsidP="0087362A">
            <w:pPr>
              <w:pStyle w:val="a4"/>
              <w:numPr>
                <w:ilvl w:val="2"/>
                <w:numId w:val="44"/>
              </w:numPr>
              <w:tabs>
                <w:tab w:val="left" w:pos="459"/>
              </w:tabs>
              <w:spacing w:before="100" w:beforeAutospacing="1" w:after="100" w:afterAutospacing="1"/>
              <w:ind w:hanging="943"/>
              <w:rPr>
                <w:rFonts w:ascii="Arial" w:eastAsia="楷体" w:hAnsi="Arial" w:cs="Arial"/>
                <w:sz w:val="23"/>
                <w:szCs w:val="23"/>
                <w:lang w:eastAsia="zh-CN"/>
              </w:rPr>
            </w:pPr>
            <w:r w:rsidRPr="004B49C9">
              <w:rPr>
                <w:rFonts w:ascii="Arial" w:eastAsia="楷体" w:hAnsi="楷体" w:cs="Arial"/>
                <w:sz w:val="23"/>
                <w:szCs w:val="23"/>
                <w:lang w:eastAsia="zh-CN"/>
              </w:rPr>
              <w:t>公司章程的修改议案；</w:t>
            </w:r>
          </w:p>
          <w:p w14:paraId="1C3D0D5D" w14:textId="77777777" w:rsidR="0087362A" w:rsidRPr="004B49C9" w:rsidRDefault="0087362A" w:rsidP="0087362A">
            <w:pPr>
              <w:pStyle w:val="a4"/>
              <w:numPr>
                <w:ilvl w:val="2"/>
                <w:numId w:val="44"/>
              </w:numPr>
              <w:tabs>
                <w:tab w:val="left" w:pos="459"/>
              </w:tabs>
              <w:spacing w:before="100" w:beforeAutospacing="1" w:after="100" w:afterAutospacing="1"/>
              <w:ind w:hanging="943"/>
              <w:rPr>
                <w:rFonts w:ascii="Arial" w:eastAsia="楷体" w:hAnsi="Arial" w:cs="Arial"/>
                <w:sz w:val="23"/>
                <w:szCs w:val="23"/>
                <w:lang w:eastAsia="zh-CN"/>
              </w:rPr>
            </w:pPr>
            <w:r w:rsidRPr="004B49C9">
              <w:rPr>
                <w:rFonts w:ascii="Arial" w:eastAsia="楷体" w:hAnsi="楷体" w:cs="Arial"/>
                <w:sz w:val="23"/>
                <w:szCs w:val="23"/>
                <w:lang w:eastAsia="zh-CN"/>
              </w:rPr>
              <w:t>公司的中止、解散议案；</w:t>
            </w:r>
          </w:p>
          <w:p w14:paraId="6D366FE4" w14:textId="77777777" w:rsidR="0087362A" w:rsidRPr="004B49C9" w:rsidRDefault="0087362A" w:rsidP="0087362A">
            <w:pPr>
              <w:pStyle w:val="a4"/>
              <w:numPr>
                <w:ilvl w:val="2"/>
                <w:numId w:val="44"/>
              </w:numPr>
              <w:tabs>
                <w:tab w:val="left" w:pos="459"/>
              </w:tabs>
              <w:spacing w:before="100" w:beforeAutospacing="1" w:after="100" w:afterAutospacing="1"/>
              <w:ind w:hanging="943"/>
              <w:rPr>
                <w:rFonts w:ascii="Arial" w:eastAsia="楷体" w:hAnsi="Arial" w:cs="Arial"/>
                <w:sz w:val="23"/>
                <w:szCs w:val="23"/>
                <w:lang w:eastAsia="zh-CN"/>
              </w:rPr>
            </w:pPr>
            <w:r w:rsidRPr="004B49C9">
              <w:rPr>
                <w:rFonts w:ascii="Arial" w:eastAsia="楷体" w:hAnsi="楷体" w:cs="Arial"/>
                <w:sz w:val="23"/>
                <w:szCs w:val="23"/>
                <w:lang w:eastAsia="zh-CN"/>
              </w:rPr>
              <w:t>公司注册资本的增加、减少议案；</w:t>
            </w:r>
          </w:p>
          <w:p w14:paraId="5C6F6620" w14:textId="77777777" w:rsidR="0087362A" w:rsidRPr="004B49C9" w:rsidRDefault="0087362A" w:rsidP="0087362A">
            <w:pPr>
              <w:pStyle w:val="a4"/>
              <w:numPr>
                <w:ilvl w:val="2"/>
                <w:numId w:val="44"/>
              </w:numPr>
              <w:tabs>
                <w:tab w:val="left" w:pos="459"/>
              </w:tabs>
              <w:spacing w:before="100" w:beforeAutospacing="1" w:after="100" w:afterAutospacing="1"/>
              <w:ind w:hanging="943"/>
              <w:rPr>
                <w:rFonts w:ascii="Arial" w:eastAsia="楷体" w:hAnsi="Arial" w:cs="Arial"/>
                <w:sz w:val="23"/>
                <w:szCs w:val="23"/>
                <w:lang w:eastAsia="zh-CN"/>
              </w:rPr>
            </w:pPr>
            <w:r w:rsidRPr="004B49C9">
              <w:rPr>
                <w:rFonts w:ascii="Arial" w:eastAsia="楷体" w:hAnsi="楷体" w:cs="Arial"/>
                <w:sz w:val="23"/>
                <w:szCs w:val="23"/>
                <w:lang w:eastAsia="zh-CN"/>
              </w:rPr>
              <w:t>公司的合并、分立议案；</w:t>
            </w:r>
          </w:p>
          <w:p w14:paraId="38ADD3D5" w14:textId="1771E3EB" w:rsidR="0087362A" w:rsidRPr="004B49C9" w:rsidRDefault="0087362A" w:rsidP="0087362A">
            <w:pPr>
              <w:pStyle w:val="a4"/>
              <w:numPr>
                <w:ilvl w:val="2"/>
                <w:numId w:val="44"/>
              </w:numPr>
              <w:tabs>
                <w:tab w:val="left" w:pos="459"/>
              </w:tabs>
              <w:spacing w:before="100" w:beforeAutospacing="1" w:after="100" w:afterAutospacing="1"/>
              <w:ind w:left="459" w:hanging="142"/>
              <w:rPr>
                <w:rFonts w:ascii="Arial" w:eastAsia="楷体" w:hAnsi="Arial" w:cs="Arial"/>
                <w:sz w:val="23"/>
                <w:szCs w:val="23"/>
                <w:lang w:eastAsia="zh-CN"/>
              </w:rPr>
            </w:pPr>
            <w:r w:rsidRPr="004B49C9">
              <w:rPr>
                <w:rFonts w:ascii="Arial" w:eastAsia="楷体" w:hAnsi="楷体" w:cs="Arial"/>
                <w:sz w:val="23"/>
                <w:szCs w:val="23"/>
                <w:lang w:eastAsia="zh-CN"/>
              </w:rPr>
              <w:t>决定公司或控股子公司的年度经营计划、财务预算方案、决算方案、超过年度预算或未包括在原预算范围内</w:t>
            </w:r>
            <w:ins w:id="13" w:author="XL" w:date="2016-08-12T16:02:00Z">
              <w:r w:rsidR="00626925">
                <w:rPr>
                  <w:rFonts w:ascii="Arial" w:eastAsia="楷体" w:hAnsi="楷体" w:cs="Arial" w:hint="eastAsia"/>
                  <w:sz w:val="23"/>
                  <w:szCs w:val="23"/>
                  <w:lang w:eastAsia="zh-CN"/>
                </w:rPr>
                <w:t>5%</w:t>
              </w:r>
            </w:ins>
            <w:r w:rsidRPr="004B49C9">
              <w:rPr>
                <w:rFonts w:ascii="Arial" w:eastAsia="楷体" w:hAnsi="楷体" w:cs="Arial"/>
                <w:sz w:val="23"/>
                <w:szCs w:val="23"/>
                <w:lang w:eastAsia="zh-CN"/>
              </w:rPr>
              <w:t>的资本性支出、利润分配方案和弥补亏损方案、选择或更换会计师事务所、审计师事务所、律师事务所等中介机构；</w:t>
            </w:r>
          </w:p>
          <w:p w14:paraId="7FA47608" w14:textId="1A694A0F" w:rsidR="0087362A" w:rsidRPr="004B49C9" w:rsidRDefault="0087362A" w:rsidP="0087362A">
            <w:pPr>
              <w:pStyle w:val="a4"/>
              <w:numPr>
                <w:ilvl w:val="2"/>
                <w:numId w:val="44"/>
              </w:numPr>
              <w:tabs>
                <w:tab w:val="left" w:pos="459"/>
              </w:tabs>
              <w:spacing w:before="100" w:beforeAutospacing="1" w:after="100" w:afterAutospacing="1"/>
              <w:ind w:left="459" w:hanging="142"/>
              <w:rPr>
                <w:rFonts w:ascii="Arial" w:eastAsia="楷体" w:hAnsi="Arial" w:cs="Arial"/>
                <w:sz w:val="23"/>
                <w:szCs w:val="23"/>
                <w:lang w:eastAsia="zh-CN"/>
              </w:rPr>
            </w:pPr>
            <w:r w:rsidRPr="004B49C9">
              <w:rPr>
                <w:rFonts w:ascii="Arial" w:eastAsia="楷体" w:hAnsi="楷体" w:cs="Arial"/>
                <w:sz w:val="23"/>
                <w:szCs w:val="23"/>
                <w:lang w:eastAsia="zh-CN"/>
              </w:rPr>
              <w:t>对公司或控股子公司下述事项做出决议：对控股子公司增加或者减少注册资本或引进新的投资者；公司及控股子公司对外投资，以及新建项目，收购、兼并项目；公司及控股子公司为除公司股东或者实际控制人以外的第三方提供担保；公司及控股子公司的贷款或</w:t>
            </w:r>
            <w:r w:rsidR="00E2324B" w:rsidRPr="004B49C9">
              <w:rPr>
                <w:rFonts w:ascii="Arial" w:eastAsia="楷体" w:hAnsi="楷体" w:cs="Arial"/>
                <w:sz w:val="23"/>
                <w:szCs w:val="23"/>
                <w:lang w:eastAsia="zh-CN"/>
              </w:rPr>
              <w:t>借款；公司运营预算；经批准的预算范围外，超过</w:t>
            </w:r>
            <w:ins w:id="14" w:author="XL" w:date="2016-08-12T16:07:00Z">
              <w:del w:id="15" w:author="yumeng liu" w:date="2016-08-13T10:02:00Z">
                <w:r w:rsidR="00626925" w:rsidDel="00DF2F4E">
                  <w:rPr>
                    <w:rFonts w:ascii="Arial" w:eastAsia="楷体" w:hAnsi="楷体" w:cs="Arial" w:hint="eastAsia"/>
                    <w:sz w:val="23"/>
                    <w:szCs w:val="23"/>
                    <w:lang w:eastAsia="zh-CN"/>
                  </w:rPr>
                  <w:delText>【</w:delText>
                </w:r>
              </w:del>
            </w:ins>
            <w:del w:id="16" w:author="yumeng liu" w:date="2016-08-13T10:02:00Z">
              <w:r w:rsidR="009E31C4" w:rsidRPr="004B49C9" w:rsidDel="00DF2F4E">
                <w:rPr>
                  <w:rFonts w:ascii="Arial" w:eastAsia="楷体" w:hAnsi="Arial" w:cs="Arial"/>
                  <w:sz w:val="23"/>
                  <w:szCs w:val="23"/>
                  <w:lang w:eastAsia="zh-CN"/>
                </w:rPr>
                <w:delText>20</w:delText>
              </w:r>
            </w:del>
            <w:ins w:id="17" w:author="XL" w:date="2016-08-12T16:07:00Z">
              <w:del w:id="18" w:author="yumeng liu" w:date="2016-08-13T10:02:00Z">
                <w:r w:rsidR="00626925" w:rsidDel="00DF2F4E">
                  <w:rPr>
                    <w:rFonts w:ascii="Arial" w:eastAsia="楷体" w:hAnsi="Arial" w:cs="Arial" w:hint="eastAsia"/>
                    <w:sz w:val="23"/>
                    <w:szCs w:val="23"/>
                    <w:lang w:eastAsia="zh-CN"/>
                  </w:rPr>
                  <w:delText>]</w:delText>
                </w:r>
                <w:r w:rsidR="00626925" w:rsidDel="00DF2F4E">
                  <w:rPr>
                    <w:rFonts w:ascii="Arial" w:eastAsia="楷体" w:hAnsi="楷体" w:cs="Arial" w:hint="eastAsia"/>
                    <w:sz w:val="23"/>
                    <w:szCs w:val="23"/>
                    <w:lang w:eastAsia="zh-CN"/>
                  </w:rPr>
                  <w:delText>】</w:delText>
                </w:r>
              </w:del>
            </w:ins>
            <w:ins w:id="19" w:author="yumeng liu" w:date="2016-08-13T10:02:00Z">
              <w:r w:rsidR="00DF2F4E">
                <w:rPr>
                  <w:rFonts w:ascii="Arial" w:eastAsia="楷体" w:hAnsi="楷体" w:cs="Arial" w:hint="eastAsia"/>
                  <w:sz w:val="23"/>
                  <w:szCs w:val="23"/>
                  <w:lang w:eastAsia="zh-CN"/>
                </w:rPr>
                <w:t>5</w:t>
              </w:r>
              <w:r w:rsidR="00DF2F4E">
                <w:rPr>
                  <w:rFonts w:ascii="Arial" w:eastAsia="楷体" w:hAnsi="楷体" w:cs="Arial"/>
                  <w:sz w:val="23"/>
                  <w:szCs w:val="23"/>
                  <w:lang w:eastAsia="zh-CN"/>
                </w:rPr>
                <w:t>0</w:t>
              </w:r>
            </w:ins>
            <w:ins w:id="20" w:author="yumeng liu" w:date="2016-08-13T10:08:00Z">
              <w:r w:rsidR="00DF2F4E">
                <w:rPr>
                  <w:rFonts w:ascii="Arial" w:eastAsia="楷体" w:hAnsi="楷体" w:cs="Arial" w:hint="eastAsia"/>
                  <w:sz w:val="23"/>
                  <w:szCs w:val="23"/>
                  <w:lang w:eastAsia="zh-CN"/>
                </w:rPr>
                <w:t>万</w:t>
              </w:r>
            </w:ins>
            <w:del w:id="21" w:author="XL" w:date="2016-08-12T16:07:00Z">
              <w:r w:rsidRPr="004B49C9" w:rsidDel="00626925">
                <w:rPr>
                  <w:rFonts w:ascii="Arial" w:eastAsia="楷体" w:hAnsi="楷体" w:cs="Arial"/>
                  <w:sz w:val="23"/>
                  <w:szCs w:val="23"/>
                  <w:lang w:eastAsia="zh-CN"/>
                </w:rPr>
                <w:delText>万</w:delText>
              </w:r>
            </w:del>
            <w:r w:rsidRPr="004B49C9">
              <w:rPr>
                <w:rFonts w:ascii="Arial" w:eastAsia="楷体" w:hAnsi="楷体" w:cs="Arial"/>
                <w:sz w:val="23"/>
                <w:szCs w:val="23"/>
                <w:lang w:eastAsia="zh-CN"/>
              </w:rPr>
              <w:t>人民币的固定资产或费用支出的批准。</w:t>
            </w:r>
          </w:p>
          <w:p w14:paraId="63510112" w14:textId="77777777" w:rsidR="0087362A" w:rsidRPr="004B49C9" w:rsidRDefault="0087362A" w:rsidP="0087362A">
            <w:pPr>
              <w:pStyle w:val="a4"/>
              <w:numPr>
                <w:ilvl w:val="2"/>
                <w:numId w:val="44"/>
              </w:numPr>
              <w:tabs>
                <w:tab w:val="left" w:pos="459"/>
              </w:tabs>
              <w:spacing w:before="100" w:beforeAutospacing="1" w:after="100" w:afterAutospacing="1"/>
              <w:ind w:left="459" w:hanging="142"/>
              <w:rPr>
                <w:rFonts w:ascii="Arial" w:eastAsia="楷体" w:hAnsi="Arial" w:cs="Arial"/>
                <w:sz w:val="23"/>
                <w:szCs w:val="23"/>
                <w:lang w:eastAsia="zh-CN"/>
              </w:rPr>
            </w:pPr>
            <w:r w:rsidRPr="004B49C9">
              <w:rPr>
                <w:rFonts w:ascii="Arial" w:eastAsia="楷体" w:hAnsi="楷体" w:cs="Arial"/>
                <w:sz w:val="23"/>
                <w:szCs w:val="23"/>
                <w:lang w:eastAsia="zh-CN"/>
              </w:rPr>
              <w:t>对控股子公司的合并、分立、解散和清算等事项做出决议；</w:t>
            </w:r>
          </w:p>
          <w:p w14:paraId="4B270320" w14:textId="77777777" w:rsidR="0087362A" w:rsidRPr="004B49C9" w:rsidRDefault="0087362A" w:rsidP="0087362A">
            <w:pPr>
              <w:pStyle w:val="a4"/>
              <w:numPr>
                <w:ilvl w:val="2"/>
                <w:numId w:val="44"/>
              </w:numPr>
              <w:tabs>
                <w:tab w:val="left" w:pos="459"/>
              </w:tabs>
              <w:spacing w:before="100" w:beforeAutospacing="1" w:after="100" w:afterAutospacing="1"/>
              <w:ind w:left="459" w:hanging="142"/>
              <w:rPr>
                <w:rFonts w:ascii="Arial" w:eastAsia="楷体" w:hAnsi="Arial" w:cs="Arial"/>
                <w:sz w:val="23"/>
                <w:szCs w:val="23"/>
                <w:lang w:eastAsia="zh-CN"/>
              </w:rPr>
            </w:pPr>
            <w:r w:rsidRPr="004B49C9">
              <w:rPr>
                <w:rFonts w:ascii="Arial" w:eastAsia="楷体" w:hAnsi="楷体" w:cs="Arial"/>
                <w:sz w:val="23"/>
                <w:szCs w:val="23"/>
                <w:lang w:eastAsia="zh-CN"/>
              </w:rPr>
              <w:t>总经理或</w:t>
            </w:r>
            <w:r w:rsidRPr="004B49C9">
              <w:rPr>
                <w:rFonts w:ascii="Arial" w:eastAsia="楷体" w:hAnsi="Arial" w:cs="Arial"/>
                <w:sz w:val="23"/>
                <w:szCs w:val="23"/>
                <w:lang w:eastAsia="zh-CN"/>
              </w:rPr>
              <w:t>CEO</w:t>
            </w:r>
            <w:r w:rsidR="00E2324B" w:rsidRPr="004B49C9">
              <w:rPr>
                <w:rFonts w:ascii="Arial" w:eastAsia="楷体" w:hAnsi="楷体" w:cs="Arial"/>
                <w:sz w:val="23"/>
                <w:szCs w:val="23"/>
                <w:lang w:eastAsia="zh-CN"/>
              </w:rPr>
              <w:t>、</w:t>
            </w:r>
            <w:r w:rsidRPr="004B49C9">
              <w:rPr>
                <w:rFonts w:ascii="Arial" w:eastAsia="楷体" w:hAnsi="楷体" w:cs="Arial"/>
                <w:sz w:val="23"/>
                <w:szCs w:val="23"/>
                <w:lang w:eastAsia="zh-CN"/>
              </w:rPr>
              <w:t>财务总监等高级管理人员的聘任或者解聘；</w:t>
            </w:r>
          </w:p>
          <w:p w14:paraId="32AFCFA6" w14:textId="77777777" w:rsidR="0087362A" w:rsidRPr="004B49C9" w:rsidRDefault="0087362A" w:rsidP="0087362A">
            <w:pPr>
              <w:pStyle w:val="a4"/>
              <w:numPr>
                <w:ilvl w:val="2"/>
                <w:numId w:val="44"/>
              </w:numPr>
              <w:tabs>
                <w:tab w:val="left" w:pos="459"/>
              </w:tabs>
              <w:spacing w:before="100" w:beforeAutospacing="1" w:after="100" w:afterAutospacing="1"/>
              <w:ind w:left="459" w:hanging="142"/>
              <w:rPr>
                <w:rFonts w:ascii="Arial" w:eastAsia="楷体" w:hAnsi="Arial" w:cs="Arial"/>
                <w:sz w:val="23"/>
                <w:szCs w:val="23"/>
                <w:lang w:eastAsia="zh-CN"/>
              </w:rPr>
            </w:pPr>
            <w:r w:rsidRPr="004B49C9">
              <w:rPr>
                <w:rFonts w:ascii="Arial" w:eastAsia="楷体" w:hAnsi="楷体" w:cs="Arial"/>
                <w:sz w:val="23"/>
                <w:szCs w:val="23"/>
                <w:lang w:eastAsia="zh-CN"/>
              </w:rPr>
              <w:t>任何关联交易；</w:t>
            </w:r>
          </w:p>
          <w:p w14:paraId="1DBDD1CC" w14:textId="77777777" w:rsidR="0087362A" w:rsidRPr="004B49C9" w:rsidRDefault="0087362A" w:rsidP="0087362A">
            <w:pPr>
              <w:pStyle w:val="a4"/>
              <w:numPr>
                <w:ilvl w:val="2"/>
                <w:numId w:val="44"/>
              </w:numPr>
              <w:tabs>
                <w:tab w:val="left" w:pos="459"/>
              </w:tabs>
              <w:spacing w:before="100" w:beforeAutospacing="1" w:after="100" w:afterAutospacing="1"/>
              <w:ind w:left="459" w:hanging="142"/>
              <w:rPr>
                <w:rFonts w:ascii="Arial" w:eastAsia="楷体" w:hAnsi="Arial" w:cs="Arial"/>
                <w:sz w:val="23"/>
                <w:szCs w:val="23"/>
                <w:lang w:eastAsia="zh-CN"/>
              </w:rPr>
            </w:pPr>
            <w:r w:rsidRPr="004B49C9">
              <w:rPr>
                <w:rFonts w:ascii="Arial" w:eastAsia="楷体" w:hAnsi="楷体" w:cs="Arial"/>
                <w:sz w:val="23"/>
                <w:szCs w:val="23"/>
                <w:lang w:eastAsia="zh-CN"/>
              </w:rPr>
              <w:t>制订或改变现有融资方案，包含后续股权融资安排，和选择上市地、财务顾问或</w:t>
            </w:r>
            <w:r w:rsidRPr="004B49C9">
              <w:rPr>
                <w:rFonts w:ascii="Arial" w:eastAsia="楷体" w:hAnsi="Arial" w:cs="Arial"/>
                <w:sz w:val="23"/>
                <w:szCs w:val="23"/>
                <w:lang w:eastAsia="zh-CN"/>
              </w:rPr>
              <w:t>IPO</w:t>
            </w:r>
            <w:r w:rsidRPr="004B49C9">
              <w:rPr>
                <w:rFonts w:ascii="Arial" w:eastAsia="楷体" w:hAnsi="楷体" w:cs="Arial"/>
                <w:sz w:val="23"/>
                <w:szCs w:val="23"/>
                <w:lang w:eastAsia="zh-CN"/>
              </w:rPr>
              <w:t>承销商等；</w:t>
            </w:r>
          </w:p>
          <w:p w14:paraId="16264552" w14:textId="77777777" w:rsidR="0087362A" w:rsidRPr="004B49C9" w:rsidRDefault="0087362A" w:rsidP="0087362A">
            <w:pPr>
              <w:pStyle w:val="a4"/>
              <w:numPr>
                <w:ilvl w:val="2"/>
                <w:numId w:val="44"/>
              </w:numPr>
              <w:tabs>
                <w:tab w:val="left" w:pos="459"/>
              </w:tabs>
              <w:spacing w:before="100" w:beforeAutospacing="1" w:after="100" w:afterAutospacing="1"/>
              <w:ind w:left="459" w:hanging="142"/>
              <w:rPr>
                <w:rFonts w:ascii="Arial" w:eastAsia="楷体" w:hAnsi="Arial" w:cs="Arial"/>
                <w:sz w:val="23"/>
                <w:szCs w:val="23"/>
                <w:lang w:eastAsia="zh-CN"/>
              </w:rPr>
            </w:pPr>
            <w:r w:rsidRPr="004B49C9">
              <w:rPr>
                <w:rFonts w:ascii="Arial" w:eastAsia="楷体" w:hAnsi="Arial" w:cs="Arial"/>
                <w:sz w:val="23"/>
                <w:szCs w:val="23"/>
                <w:lang w:eastAsia="zh-CN"/>
              </w:rPr>
              <w:t>ESOP</w:t>
            </w:r>
            <w:r w:rsidRPr="004B49C9">
              <w:rPr>
                <w:rFonts w:ascii="Arial" w:eastAsia="楷体" w:hAnsi="楷体" w:cs="Arial"/>
                <w:sz w:val="23"/>
                <w:szCs w:val="23"/>
                <w:lang w:eastAsia="zh-CN"/>
              </w:rPr>
              <w:t>计划及股权锁定的整体变化。</w:t>
            </w:r>
          </w:p>
        </w:tc>
      </w:tr>
      <w:tr w:rsidR="004A78F8" w:rsidRPr="004B49C9" w14:paraId="219D8E38" w14:textId="77777777" w:rsidTr="00987738">
        <w:tc>
          <w:tcPr>
            <w:tcW w:w="548" w:type="dxa"/>
            <w:shd w:val="clear" w:color="auto" w:fill="auto"/>
          </w:tcPr>
          <w:p w14:paraId="49D86B50" w14:textId="77777777" w:rsidR="004A78F8" w:rsidRPr="004B49C9" w:rsidRDefault="004A78F8" w:rsidP="00987738">
            <w:pPr>
              <w:numPr>
                <w:ilvl w:val="0"/>
                <w:numId w:val="43"/>
              </w:numPr>
              <w:spacing w:before="100" w:beforeAutospacing="1" w:after="100" w:afterAutospacing="1"/>
              <w:jc w:val="both"/>
              <w:rPr>
                <w:rFonts w:ascii="Arial" w:eastAsia="楷体" w:hAnsi="Arial" w:cs="Arial"/>
                <w:sz w:val="23"/>
                <w:szCs w:val="23"/>
                <w:lang w:eastAsia="zh-CN"/>
              </w:rPr>
            </w:pPr>
          </w:p>
        </w:tc>
        <w:tc>
          <w:tcPr>
            <w:tcW w:w="1403" w:type="dxa"/>
            <w:shd w:val="clear" w:color="auto" w:fill="auto"/>
          </w:tcPr>
          <w:p w14:paraId="0E99BB3A" w14:textId="77777777" w:rsidR="004A78F8" w:rsidRPr="004B49C9" w:rsidRDefault="004A78F8" w:rsidP="00987738">
            <w:pPr>
              <w:spacing w:before="100" w:beforeAutospacing="1" w:after="100" w:afterAutospacing="1"/>
              <w:jc w:val="both"/>
              <w:rPr>
                <w:rFonts w:ascii="Arial" w:eastAsia="楷体" w:hAnsi="Arial" w:cs="Arial"/>
                <w:sz w:val="23"/>
                <w:szCs w:val="23"/>
                <w:lang w:eastAsia="zh-CN"/>
              </w:rPr>
            </w:pPr>
            <w:r w:rsidRPr="004B49C9">
              <w:rPr>
                <w:rFonts w:ascii="Arial" w:eastAsia="楷体" w:hAnsi="楷体" w:cs="Arial"/>
                <w:sz w:val="23"/>
                <w:szCs w:val="23"/>
                <w:lang w:eastAsia="zh-CN"/>
              </w:rPr>
              <w:t>股权激励</w:t>
            </w:r>
          </w:p>
          <w:p w14:paraId="3AB04769" w14:textId="77777777" w:rsidR="004A78F8" w:rsidRPr="004B49C9" w:rsidRDefault="004A78F8" w:rsidP="00987738">
            <w:pPr>
              <w:spacing w:before="100" w:beforeAutospacing="1" w:after="100" w:afterAutospacing="1"/>
              <w:jc w:val="both"/>
              <w:rPr>
                <w:rFonts w:ascii="Arial" w:eastAsia="楷体" w:hAnsi="Arial" w:cs="Arial"/>
                <w:sz w:val="23"/>
                <w:szCs w:val="23"/>
                <w:lang w:eastAsia="zh-CN"/>
              </w:rPr>
            </w:pPr>
          </w:p>
        </w:tc>
        <w:tc>
          <w:tcPr>
            <w:tcW w:w="6521" w:type="dxa"/>
            <w:shd w:val="clear" w:color="auto" w:fill="auto"/>
          </w:tcPr>
          <w:p w14:paraId="17B0487C" w14:textId="45724A2C" w:rsidR="004A78F8" w:rsidRPr="004B49C9" w:rsidRDefault="004A78F8" w:rsidP="00987738">
            <w:pPr>
              <w:pStyle w:val="a4"/>
              <w:tabs>
                <w:tab w:val="left" w:pos="3942"/>
              </w:tabs>
              <w:spacing w:before="100" w:beforeAutospacing="1" w:after="100" w:afterAutospacing="1"/>
              <w:ind w:firstLine="0"/>
              <w:rPr>
                <w:rFonts w:ascii="Arial" w:eastAsia="楷体" w:hAnsi="Arial" w:cs="Arial"/>
                <w:sz w:val="23"/>
                <w:szCs w:val="23"/>
                <w:lang w:eastAsia="zh-CN"/>
              </w:rPr>
            </w:pPr>
            <w:r w:rsidRPr="004B49C9">
              <w:rPr>
                <w:rFonts w:ascii="Arial" w:eastAsia="楷体" w:hAnsi="楷体" w:cs="Arial"/>
                <w:sz w:val="23"/>
                <w:szCs w:val="23"/>
                <w:lang w:eastAsia="zh-CN"/>
              </w:rPr>
              <w:t>本轮融资交割时，公司及创始股东应预留一定比例的股权额度作为未来管理团队和员工的期权</w:t>
            </w:r>
            <w:r w:rsidR="004E207B">
              <w:rPr>
                <w:rFonts w:ascii="Arial" w:eastAsia="楷体" w:hAnsi="楷体" w:cs="Arial" w:hint="eastAsia"/>
                <w:sz w:val="23"/>
                <w:szCs w:val="23"/>
                <w:lang w:eastAsia="zh-CN"/>
              </w:rPr>
              <w:t>。</w:t>
            </w:r>
          </w:p>
          <w:p w14:paraId="60D97F82" w14:textId="77777777" w:rsidR="004A78F8" w:rsidRPr="004B49C9" w:rsidRDefault="004A78F8" w:rsidP="00987738">
            <w:pPr>
              <w:pStyle w:val="a4"/>
              <w:tabs>
                <w:tab w:val="left" w:pos="3942"/>
              </w:tabs>
              <w:spacing w:before="100" w:beforeAutospacing="1" w:after="100" w:afterAutospacing="1"/>
              <w:ind w:firstLine="0"/>
              <w:rPr>
                <w:rFonts w:ascii="Arial" w:eastAsia="楷体" w:hAnsi="Arial" w:cs="Arial"/>
                <w:sz w:val="23"/>
                <w:szCs w:val="23"/>
                <w:lang w:eastAsia="zh-CN"/>
              </w:rPr>
            </w:pPr>
            <w:r w:rsidRPr="004B49C9">
              <w:rPr>
                <w:rFonts w:ascii="Arial" w:eastAsia="楷体" w:hAnsi="楷体" w:cs="Arial"/>
                <w:sz w:val="23"/>
                <w:szCs w:val="23"/>
                <w:lang w:eastAsia="zh-CN"/>
              </w:rPr>
              <w:t>员工普通股按以下方式确权：其中</w:t>
            </w:r>
            <w:r w:rsidRPr="004B49C9">
              <w:rPr>
                <w:rFonts w:ascii="Arial" w:eastAsia="楷体" w:hAnsi="Arial" w:cs="Arial"/>
                <w:sz w:val="23"/>
                <w:szCs w:val="23"/>
                <w:lang w:eastAsia="zh-CN"/>
              </w:rPr>
              <w:t>25%</w:t>
            </w:r>
            <w:r w:rsidRPr="004B49C9">
              <w:rPr>
                <w:rFonts w:ascii="Arial" w:eastAsia="楷体" w:hAnsi="楷体" w:cs="Arial"/>
                <w:sz w:val="23"/>
                <w:szCs w:val="23"/>
                <w:lang w:eastAsia="zh-CN"/>
              </w:rPr>
              <w:t>将在期权授予之日后</w:t>
            </w:r>
            <w:r w:rsidRPr="004B49C9">
              <w:rPr>
                <w:rFonts w:ascii="Arial" w:eastAsia="楷体" w:hAnsi="Arial" w:cs="Arial"/>
                <w:sz w:val="23"/>
                <w:szCs w:val="23"/>
                <w:lang w:eastAsia="zh-CN"/>
              </w:rPr>
              <w:t>12</w:t>
            </w:r>
            <w:r w:rsidRPr="004B49C9">
              <w:rPr>
                <w:rFonts w:ascii="Arial" w:eastAsia="楷体" w:hAnsi="楷体" w:cs="Arial"/>
                <w:sz w:val="23"/>
                <w:szCs w:val="23"/>
                <w:lang w:eastAsia="zh-CN"/>
              </w:rPr>
              <w:t>个月确权；其余将在之后三年每年确权一次。公司对于未确权股份享有按成本回购的选择权。</w:t>
            </w:r>
          </w:p>
          <w:p w14:paraId="42736136" w14:textId="77777777" w:rsidR="004E207B" w:rsidRDefault="004A78F8" w:rsidP="00987738">
            <w:pPr>
              <w:pStyle w:val="a4"/>
              <w:tabs>
                <w:tab w:val="left" w:pos="3942"/>
              </w:tabs>
              <w:spacing w:before="100" w:beforeAutospacing="1" w:after="100" w:afterAutospacing="1"/>
              <w:ind w:firstLine="0"/>
              <w:rPr>
                <w:rFonts w:ascii="Arial" w:eastAsia="楷体" w:hAnsi="楷体" w:cs="Arial"/>
                <w:sz w:val="23"/>
                <w:szCs w:val="23"/>
                <w:lang w:eastAsia="zh-CN"/>
              </w:rPr>
            </w:pPr>
            <w:r w:rsidRPr="004B49C9">
              <w:rPr>
                <w:rFonts w:ascii="Arial" w:eastAsia="楷体" w:hAnsi="楷体" w:cs="Arial"/>
                <w:sz w:val="23"/>
                <w:szCs w:val="23"/>
                <w:lang w:eastAsia="zh-CN"/>
              </w:rPr>
              <w:t>尽管有上述约定，期权暨股权激励方案由融资完成后的董事会</w:t>
            </w:r>
            <w:r w:rsidRPr="004B49C9">
              <w:rPr>
                <w:rFonts w:ascii="Arial" w:eastAsia="楷体" w:hAnsi="Arial" w:cs="Arial"/>
                <w:sz w:val="23"/>
                <w:szCs w:val="23"/>
                <w:lang w:eastAsia="zh-CN"/>
              </w:rPr>
              <w:t>(</w:t>
            </w:r>
            <w:r w:rsidRPr="004B49C9">
              <w:rPr>
                <w:rFonts w:ascii="Arial" w:eastAsia="楷体" w:hAnsi="楷体" w:cs="Arial"/>
                <w:sz w:val="23"/>
                <w:szCs w:val="23"/>
                <w:lang w:eastAsia="zh-CN"/>
              </w:rPr>
              <w:t>必须经</w:t>
            </w:r>
            <w:r w:rsidR="00CB0216" w:rsidRPr="004B49C9">
              <w:rPr>
                <w:rFonts w:ascii="Arial" w:eastAsia="楷体" w:hAnsi="楷体" w:cs="Arial"/>
                <w:sz w:val="23"/>
                <w:szCs w:val="23"/>
                <w:lang w:eastAsia="zh-CN"/>
              </w:rPr>
              <w:t>投资人</w:t>
            </w:r>
            <w:r w:rsidRPr="004B49C9">
              <w:rPr>
                <w:rFonts w:ascii="Arial" w:eastAsia="楷体" w:hAnsi="楷体" w:cs="Arial"/>
                <w:sz w:val="23"/>
                <w:szCs w:val="23"/>
                <w:lang w:eastAsia="zh-CN"/>
              </w:rPr>
              <w:t>董事的同意</w:t>
            </w:r>
            <w:r w:rsidRPr="004B49C9">
              <w:rPr>
                <w:rFonts w:ascii="Arial" w:eastAsia="楷体" w:hAnsi="Arial" w:cs="Arial"/>
                <w:sz w:val="23"/>
                <w:szCs w:val="23"/>
                <w:lang w:eastAsia="zh-CN"/>
              </w:rPr>
              <w:t>)</w:t>
            </w:r>
            <w:r w:rsidRPr="004B49C9">
              <w:rPr>
                <w:rFonts w:ascii="Arial" w:eastAsia="楷体" w:hAnsi="楷体" w:cs="Arial"/>
                <w:sz w:val="23"/>
                <w:szCs w:val="23"/>
                <w:lang w:eastAsia="zh-CN"/>
              </w:rPr>
              <w:t>审议决定。董事会可自行决定在股权激励计划中配发的股权上设定锁定期。锁定期内该股东不得转让股权或在股权上设定抵押、质押等权利。具体以董事会批准的股权激励计划为准。</w:t>
            </w:r>
          </w:p>
          <w:p w14:paraId="12FD7C7D" w14:textId="5C68FB09" w:rsidR="004E207B" w:rsidRPr="004E207B" w:rsidRDefault="004E207B" w:rsidP="00987738">
            <w:pPr>
              <w:pStyle w:val="a4"/>
              <w:tabs>
                <w:tab w:val="left" w:pos="3942"/>
              </w:tabs>
              <w:spacing w:before="100" w:beforeAutospacing="1" w:after="100" w:afterAutospacing="1"/>
              <w:ind w:firstLine="0"/>
              <w:rPr>
                <w:rFonts w:ascii="Arial" w:eastAsia="楷体" w:hAnsi="楷体" w:cs="Arial"/>
                <w:sz w:val="23"/>
                <w:szCs w:val="23"/>
                <w:lang w:eastAsia="zh-CN"/>
              </w:rPr>
            </w:pPr>
          </w:p>
        </w:tc>
      </w:tr>
      <w:tr w:rsidR="007458F3" w:rsidRPr="004B49C9" w14:paraId="42BEDB05" w14:textId="77777777" w:rsidTr="00C6423A">
        <w:tc>
          <w:tcPr>
            <w:tcW w:w="548" w:type="dxa"/>
            <w:shd w:val="clear" w:color="auto" w:fill="auto"/>
          </w:tcPr>
          <w:p w14:paraId="3465C6C6" w14:textId="77777777" w:rsidR="007458F3" w:rsidRPr="004B49C9" w:rsidRDefault="007458F3" w:rsidP="007458F3">
            <w:pPr>
              <w:numPr>
                <w:ilvl w:val="0"/>
                <w:numId w:val="43"/>
              </w:numPr>
              <w:spacing w:before="100" w:beforeAutospacing="1" w:after="100" w:afterAutospacing="1"/>
              <w:jc w:val="both"/>
              <w:rPr>
                <w:rFonts w:ascii="Arial" w:eastAsia="楷体" w:hAnsi="Arial" w:cs="Arial"/>
                <w:sz w:val="23"/>
                <w:szCs w:val="23"/>
                <w:lang w:eastAsia="zh-CN"/>
              </w:rPr>
            </w:pPr>
          </w:p>
        </w:tc>
        <w:tc>
          <w:tcPr>
            <w:tcW w:w="1403" w:type="dxa"/>
            <w:shd w:val="clear" w:color="auto" w:fill="auto"/>
          </w:tcPr>
          <w:p w14:paraId="3F8757E5" w14:textId="77777777" w:rsidR="007458F3" w:rsidRPr="004B49C9" w:rsidRDefault="007458F3" w:rsidP="00C6423A">
            <w:pPr>
              <w:spacing w:before="100" w:beforeAutospacing="1" w:after="100" w:afterAutospacing="1"/>
              <w:jc w:val="both"/>
              <w:rPr>
                <w:rFonts w:ascii="Arial" w:eastAsia="楷体" w:hAnsi="Arial" w:cs="Arial"/>
                <w:sz w:val="23"/>
                <w:szCs w:val="23"/>
                <w:lang w:eastAsia="zh-CN"/>
              </w:rPr>
            </w:pPr>
            <w:r w:rsidRPr="004B49C9">
              <w:rPr>
                <w:rFonts w:ascii="Arial" w:eastAsia="楷体" w:hAnsi="楷体" w:cs="Arial"/>
                <w:sz w:val="23"/>
                <w:szCs w:val="23"/>
                <w:lang w:eastAsia="zh-CN"/>
              </w:rPr>
              <w:t>股利分配</w:t>
            </w:r>
          </w:p>
          <w:p w14:paraId="4643CE59" w14:textId="77777777" w:rsidR="007458F3" w:rsidRPr="004B49C9" w:rsidRDefault="007458F3" w:rsidP="00C6423A">
            <w:pPr>
              <w:spacing w:before="100" w:beforeAutospacing="1" w:after="100" w:afterAutospacing="1"/>
              <w:jc w:val="both"/>
              <w:rPr>
                <w:rFonts w:ascii="Arial" w:eastAsia="楷体" w:hAnsi="Arial" w:cs="Arial"/>
                <w:sz w:val="23"/>
                <w:szCs w:val="23"/>
                <w:lang w:eastAsia="zh-CN"/>
              </w:rPr>
            </w:pPr>
          </w:p>
        </w:tc>
        <w:tc>
          <w:tcPr>
            <w:tcW w:w="6521" w:type="dxa"/>
            <w:shd w:val="clear" w:color="auto" w:fill="auto"/>
          </w:tcPr>
          <w:p w14:paraId="32500439" w14:textId="6DF7825D" w:rsidR="004E207B" w:rsidRPr="004E207B" w:rsidRDefault="007458F3" w:rsidP="004E207B">
            <w:pPr>
              <w:spacing w:before="100" w:beforeAutospacing="1" w:after="100" w:afterAutospacing="1"/>
              <w:jc w:val="both"/>
              <w:rPr>
                <w:rFonts w:ascii="Arial" w:eastAsia="楷体" w:hAnsi="楷体" w:cs="Arial"/>
                <w:sz w:val="23"/>
                <w:szCs w:val="23"/>
                <w:lang w:eastAsia="zh-CN"/>
              </w:rPr>
            </w:pPr>
            <w:r w:rsidRPr="004B49C9">
              <w:rPr>
                <w:rFonts w:ascii="Arial" w:eastAsia="楷体" w:hAnsi="楷体" w:cs="Arial"/>
                <w:sz w:val="23"/>
                <w:szCs w:val="23"/>
                <w:lang w:eastAsia="zh-CN"/>
              </w:rPr>
              <w:t>若董事会决定分配股利，目标公司应优先向投资人分配股利。在此之后，如有剩余，全体股东按其持股比例获得分配。</w:t>
            </w:r>
          </w:p>
        </w:tc>
      </w:tr>
      <w:tr w:rsidR="000F005C" w:rsidRPr="004B49C9" w14:paraId="2ED0B304" w14:textId="77777777" w:rsidTr="004E207B">
        <w:trPr>
          <w:trHeight w:val="1789"/>
        </w:trPr>
        <w:tc>
          <w:tcPr>
            <w:tcW w:w="548" w:type="dxa"/>
            <w:shd w:val="clear" w:color="auto" w:fill="auto"/>
          </w:tcPr>
          <w:p w14:paraId="2EE52044" w14:textId="77777777" w:rsidR="000F005C" w:rsidRPr="004B49C9" w:rsidRDefault="000F005C" w:rsidP="000F005C">
            <w:pPr>
              <w:numPr>
                <w:ilvl w:val="0"/>
                <w:numId w:val="43"/>
              </w:numPr>
              <w:spacing w:before="100" w:beforeAutospacing="1" w:after="100" w:afterAutospacing="1"/>
              <w:jc w:val="both"/>
              <w:rPr>
                <w:rFonts w:ascii="Arial" w:eastAsia="楷体" w:hAnsi="Arial" w:cs="Arial"/>
                <w:sz w:val="23"/>
                <w:szCs w:val="23"/>
                <w:lang w:eastAsia="zh-CN"/>
              </w:rPr>
            </w:pPr>
          </w:p>
        </w:tc>
        <w:tc>
          <w:tcPr>
            <w:tcW w:w="1403" w:type="dxa"/>
            <w:shd w:val="clear" w:color="auto" w:fill="auto"/>
          </w:tcPr>
          <w:p w14:paraId="27139530" w14:textId="77777777" w:rsidR="000F005C" w:rsidRPr="004B49C9" w:rsidRDefault="000F005C" w:rsidP="00987738">
            <w:pPr>
              <w:spacing w:before="100" w:beforeAutospacing="1" w:after="100" w:afterAutospacing="1"/>
              <w:jc w:val="both"/>
              <w:rPr>
                <w:rFonts w:ascii="Arial" w:eastAsia="楷体" w:hAnsi="Arial" w:cs="Arial"/>
                <w:sz w:val="23"/>
                <w:szCs w:val="23"/>
                <w:lang w:eastAsia="zh-CN"/>
              </w:rPr>
            </w:pPr>
            <w:r w:rsidRPr="004B49C9">
              <w:rPr>
                <w:rFonts w:ascii="Arial" w:eastAsia="楷体" w:hAnsi="楷体" w:cs="Arial"/>
                <w:sz w:val="23"/>
                <w:szCs w:val="23"/>
                <w:lang w:eastAsia="zh-CN"/>
              </w:rPr>
              <w:t>优先清算权</w:t>
            </w:r>
          </w:p>
          <w:p w14:paraId="354F2D07" w14:textId="77777777" w:rsidR="000F005C" w:rsidRPr="004B49C9" w:rsidRDefault="000F005C" w:rsidP="00987738">
            <w:pPr>
              <w:spacing w:before="100" w:beforeAutospacing="1" w:after="100" w:afterAutospacing="1"/>
              <w:jc w:val="both"/>
              <w:rPr>
                <w:rFonts w:ascii="Arial" w:eastAsia="楷体" w:hAnsi="Arial" w:cs="Arial"/>
                <w:sz w:val="23"/>
                <w:szCs w:val="23"/>
                <w:lang w:eastAsia="zh-CN"/>
              </w:rPr>
            </w:pPr>
          </w:p>
        </w:tc>
        <w:tc>
          <w:tcPr>
            <w:tcW w:w="6521" w:type="dxa"/>
            <w:shd w:val="clear" w:color="auto" w:fill="auto"/>
          </w:tcPr>
          <w:p w14:paraId="397F302C" w14:textId="77777777" w:rsidR="000F005C" w:rsidRPr="004B49C9" w:rsidRDefault="000F005C" w:rsidP="00987738">
            <w:pPr>
              <w:spacing w:before="100" w:beforeAutospacing="1" w:after="100" w:afterAutospacing="1"/>
              <w:jc w:val="both"/>
              <w:rPr>
                <w:rFonts w:ascii="Arial" w:eastAsia="楷体" w:hAnsi="Arial" w:cs="Arial"/>
                <w:sz w:val="23"/>
                <w:szCs w:val="23"/>
                <w:lang w:eastAsia="zh-CN"/>
              </w:rPr>
            </w:pPr>
            <w:r w:rsidRPr="004B49C9">
              <w:rPr>
                <w:rFonts w:ascii="Arial" w:eastAsia="楷体" w:hAnsi="楷体" w:cs="Arial"/>
                <w:sz w:val="23"/>
                <w:szCs w:val="23"/>
                <w:lang w:eastAsia="zh-CN"/>
              </w:rPr>
              <w:t>在公司解散、清算、清盘</w:t>
            </w:r>
            <w:proofErr w:type="gramStart"/>
            <w:r w:rsidRPr="004B49C9">
              <w:rPr>
                <w:rFonts w:ascii="Arial" w:eastAsia="楷体" w:hAnsi="楷体" w:cs="Arial"/>
                <w:sz w:val="23"/>
                <w:szCs w:val="23"/>
                <w:lang w:eastAsia="zh-CN"/>
              </w:rPr>
              <w:t>或如下</w:t>
            </w:r>
            <w:proofErr w:type="gramEnd"/>
            <w:r w:rsidRPr="004B49C9">
              <w:rPr>
                <w:rFonts w:ascii="Arial" w:eastAsia="楷体" w:hAnsi="Arial" w:cs="Arial"/>
                <w:sz w:val="23"/>
                <w:szCs w:val="23"/>
                <w:lang w:eastAsia="zh-CN"/>
              </w:rPr>
              <w:t>“</w:t>
            </w:r>
            <w:r w:rsidRPr="004B49C9">
              <w:rPr>
                <w:rFonts w:ascii="Arial" w:eastAsia="楷体" w:hAnsi="楷体" w:cs="Arial"/>
                <w:sz w:val="23"/>
                <w:szCs w:val="23"/>
                <w:lang w:eastAsia="zh-CN"/>
              </w:rPr>
              <w:t>清算事件</w:t>
            </w:r>
            <w:r w:rsidRPr="004B49C9">
              <w:rPr>
                <w:rFonts w:ascii="Arial" w:eastAsia="楷体" w:hAnsi="Arial" w:cs="Arial"/>
                <w:sz w:val="23"/>
                <w:szCs w:val="23"/>
                <w:lang w:eastAsia="zh-CN"/>
              </w:rPr>
              <w:t>”(</w:t>
            </w:r>
            <w:r w:rsidRPr="004B49C9">
              <w:rPr>
                <w:rFonts w:ascii="Arial" w:eastAsia="楷体" w:hAnsi="楷体" w:cs="Arial"/>
                <w:sz w:val="23"/>
                <w:szCs w:val="23"/>
                <w:lang w:eastAsia="zh-CN"/>
              </w:rPr>
              <w:t>无论是单笔交易或一系列相关交易</w:t>
            </w:r>
            <w:r w:rsidRPr="004B49C9">
              <w:rPr>
                <w:rFonts w:ascii="Arial" w:eastAsia="楷体" w:hAnsi="Arial" w:cs="Arial"/>
                <w:sz w:val="23"/>
                <w:szCs w:val="23"/>
                <w:lang w:eastAsia="zh-CN"/>
              </w:rPr>
              <w:t>)</w:t>
            </w:r>
            <w:r w:rsidRPr="004B49C9">
              <w:rPr>
                <w:rFonts w:ascii="Arial" w:eastAsia="楷体" w:hAnsi="楷体" w:cs="Arial"/>
                <w:sz w:val="23"/>
                <w:szCs w:val="23"/>
                <w:lang w:eastAsia="zh-CN"/>
              </w:rPr>
              <w:t>发生时，投资人应优先于其他股东先行收回投资成本加上</w:t>
            </w:r>
            <w:bookmarkStart w:id="22" w:name="OLE_LINK1"/>
            <w:bookmarkStart w:id="23" w:name="OLE_LINK2"/>
            <w:r w:rsidRPr="004B49C9">
              <w:rPr>
                <w:rFonts w:ascii="Arial" w:eastAsia="楷体" w:hAnsi="楷体" w:cs="Arial"/>
                <w:sz w:val="23"/>
                <w:szCs w:val="23"/>
                <w:lang w:eastAsia="zh-CN"/>
              </w:rPr>
              <w:t>已宣布但</w:t>
            </w:r>
            <w:bookmarkEnd w:id="22"/>
            <w:bookmarkEnd w:id="23"/>
            <w:r w:rsidRPr="004B49C9">
              <w:rPr>
                <w:rFonts w:ascii="Arial" w:eastAsia="楷体" w:hAnsi="楷体" w:cs="Arial"/>
                <w:sz w:val="23"/>
                <w:szCs w:val="23"/>
                <w:lang w:eastAsia="zh-CN"/>
              </w:rPr>
              <w:t>尚未发放的红利；公司剩余可以合法分配给股东的资产再由所有股东</w:t>
            </w:r>
            <w:r w:rsidRPr="004B49C9">
              <w:rPr>
                <w:rFonts w:ascii="Arial" w:eastAsia="楷体" w:hAnsi="Arial" w:cs="Arial"/>
                <w:sz w:val="23"/>
                <w:szCs w:val="23"/>
                <w:lang w:eastAsia="zh-CN"/>
              </w:rPr>
              <w:t>(</w:t>
            </w:r>
            <w:r w:rsidRPr="004B49C9">
              <w:rPr>
                <w:rFonts w:ascii="Arial" w:eastAsia="楷体" w:hAnsi="楷体" w:cs="Arial"/>
                <w:sz w:val="23"/>
                <w:szCs w:val="23"/>
                <w:lang w:eastAsia="zh-CN"/>
              </w:rPr>
              <w:t>包括投资人和创始股东</w:t>
            </w:r>
            <w:r w:rsidRPr="004B49C9">
              <w:rPr>
                <w:rFonts w:ascii="Arial" w:eastAsia="楷体" w:hAnsi="Arial" w:cs="Arial"/>
                <w:sz w:val="23"/>
                <w:szCs w:val="23"/>
                <w:lang w:eastAsia="zh-CN"/>
              </w:rPr>
              <w:t>)</w:t>
            </w:r>
            <w:r w:rsidRPr="004B49C9">
              <w:rPr>
                <w:rFonts w:ascii="Arial" w:eastAsia="楷体" w:hAnsi="楷体" w:cs="Arial"/>
                <w:sz w:val="23"/>
                <w:szCs w:val="23"/>
                <w:lang w:eastAsia="zh-CN"/>
              </w:rPr>
              <w:t>按照实缴的出资比例分配。</w:t>
            </w:r>
          </w:p>
          <w:p w14:paraId="5F67DE86" w14:textId="033AA6DE" w:rsidR="004E207B" w:rsidRPr="004E207B" w:rsidRDefault="000F005C" w:rsidP="00987738">
            <w:pPr>
              <w:spacing w:before="100" w:beforeAutospacing="1" w:after="100" w:afterAutospacing="1"/>
              <w:jc w:val="both"/>
              <w:rPr>
                <w:rFonts w:ascii="Arial" w:eastAsia="楷体" w:hAnsi="楷体" w:cs="Arial"/>
                <w:sz w:val="23"/>
                <w:szCs w:val="23"/>
                <w:lang w:eastAsia="zh-CN"/>
              </w:rPr>
            </w:pPr>
            <w:r w:rsidRPr="004B49C9">
              <w:rPr>
                <w:rFonts w:ascii="Arial" w:eastAsia="楷体" w:hAnsi="楷体" w:cs="Arial"/>
                <w:sz w:val="23"/>
                <w:szCs w:val="23"/>
                <w:lang w:eastAsia="zh-CN"/>
              </w:rPr>
              <w:t>清算事件包括</w:t>
            </w:r>
            <w:r w:rsidRPr="004B49C9">
              <w:rPr>
                <w:rFonts w:ascii="Arial" w:eastAsia="楷体" w:hAnsi="Arial" w:cs="Arial"/>
                <w:sz w:val="23"/>
                <w:szCs w:val="23"/>
                <w:lang w:eastAsia="zh-CN"/>
              </w:rPr>
              <w:t>(a)</w:t>
            </w:r>
            <w:r w:rsidRPr="004B49C9">
              <w:rPr>
                <w:rFonts w:ascii="Arial" w:eastAsia="楷体" w:hAnsi="楷体" w:cs="Arial"/>
                <w:sz w:val="23"/>
                <w:szCs w:val="23"/>
                <w:lang w:eastAsia="zh-CN"/>
              </w:rPr>
              <w:t>任何的并购、要约收购、重组或其他业务合并，导致公司原控股股东在该等交易之后在公司或公司的存续实体中不再控股；</w:t>
            </w:r>
            <w:r w:rsidRPr="004B49C9">
              <w:rPr>
                <w:rFonts w:ascii="Arial" w:eastAsia="楷体" w:hAnsi="Arial" w:cs="Arial"/>
                <w:sz w:val="23"/>
                <w:szCs w:val="23"/>
                <w:lang w:eastAsia="zh-CN"/>
              </w:rPr>
              <w:t>(b)</w:t>
            </w:r>
            <w:r w:rsidRPr="004B49C9">
              <w:rPr>
                <w:rFonts w:ascii="Arial" w:eastAsia="楷体" w:hAnsi="楷体" w:cs="Arial"/>
                <w:sz w:val="23"/>
                <w:szCs w:val="23"/>
                <w:lang w:eastAsia="zh-CN"/>
              </w:rPr>
              <w:t>公司全部或绝大多数资产出售</w:t>
            </w:r>
            <w:r w:rsidRPr="004B49C9">
              <w:rPr>
                <w:rFonts w:ascii="Arial" w:eastAsia="楷体" w:hAnsi="Arial" w:cs="Arial"/>
                <w:sz w:val="23"/>
                <w:szCs w:val="23"/>
                <w:lang w:eastAsia="zh-CN"/>
              </w:rPr>
              <w:t>(</w:t>
            </w:r>
            <w:r w:rsidRPr="004B49C9">
              <w:rPr>
                <w:rFonts w:ascii="Arial" w:eastAsia="楷体" w:hAnsi="楷体" w:cs="Arial"/>
                <w:sz w:val="23"/>
                <w:szCs w:val="23"/>
                <w:lang w:eastAsia="zh-CN"/>
              </w:rPr>
              <w:t>包括但不限于公司将全部或绝大多数知识产权转让或排他许可给第三方</w:t>
            </w:r>
            <w:r w:rsidRPr="004B49C9">
              <w:rPr>
                <w:rFonts w:ascii="Arial" w:eastAsia="楷体" w:hAnsi="Arial" w:cs="Arial"/>
                <w:sz w:val="23"/>
                <w:szCs w:val="23"/>
                <w:lang w:eastAsia="zh-CN"/>
              </w:rPr>
              <w:t>)</w:t>
            </w:r>
            <w:r w:rsidRPr="004B49C9">
              <w:rPr>
                <w:rFonts w:ascii="Arial" w:eastAsia="楷体" w:hAnsi="楷体" w:cs="Arial"/>
                <w:sz w:val="23"/>
                <w:szCs w:val="23"/>
                <w:lang w:eastAsia="zh-CN"/>
              </w:rPr>
              <w:t>。</w:t>
            </w:r>
          </w:p>
        </w:tc>
      </w:tr>
      <w:tr w:rsidR="007458F3" w:rsidRPr="004B49C9" w14:paraId="33817F0E" w14:textId="77777777" w:rsidTr="004E207B">
        <w:trPr>
          <w:trHeight w:val="1257"/>
        </w:trPr>
        <w:tc>
          <w:tcPr>
            <w:tcW w:w="548" w:type="dxa"/>
            <w:shd w:val="clear" w:color="auto" w:fill="auto"/>
          </w:tcPr>
          <w:p w14:paraId="17706F5B" w14:textId="77777777" w:rsidR="007458F3" w:rsidRPr="004B49C9" w:rsidRDefault="007458F3" w:rsidP="003D16C7">
            <w:pPr>
              <w:numPr>
                <w:ilvl w:val="0"/>
                <w:numId w:val="43"/>
              </w:numPr>
              <w:spacing w:before="100" w:beforeAutospacing="1" w:after="100" w:afterAutospacing="1"/>
              <w:jc w:val="both"/>
              <w:rPr>
                <w:rFonts w:ascii="Arial" w:eastAsia="楷体" w:hAnsi="Arial" w:cs="Arial"/>
                <w:sz w:val="23"/>
                <w:szCs w:val="23"/>
                <w:lang w:eastAsia="zh-CN"/>
              </w:rPr>
            </w:pPr>
          </w:p>
        </w:tc>
        <w:tc>
          <w:tcPr>
            <w:tcW w:w="1403" w:type="dxa"/>
            <w:shd w:val="clear" w:color="auto" w:fill="auto"/>
          </w:tcPr>
          <w:p w14:paraId="4F6CB3CD" w14:textId="77777777" w:rsidR="007458F3" w:rsidRPr="004B49C9" w:rsidRDefault="007458F3" w:rsidP="00C6423A">
            <w:pPr>
              <w:spacing w:before="100" w:beforeAutospacing="1" w:after="100" w:afterAutospacing="1"/>
              <w:jc w:val="both"/>
              <w:rPr>
                <w:rFonts w:ascii="Arial" w:eastAsia="楷体" w:hAnsi="Arial" w:cs="Arial"/>
                <w:sz w:val="23"/>
                <w:szCs w:val="23"/>
                <w:lang w:eastAsia="zh-CN"/>
              </w:rPr>
            </w:pPr>
            <w:r w:rsidRPr="004B49C9">
              <w:rPr>
                <w:rFonts w:ascii="Arial" w:eastAsia="楷体" w:hAnsi="楷体" w:cs="Arial"/>
                <w:sz w:val="23"/>
                <w:szCs w:val="23"/>
                <w:lang w:eastAsia="zh-CN"/>
              </w:rPr>
              <w:t>赎回</w:t>
            </w:r>
          </w:p>
        </w:tc>
        <w:tc>
          <w:tcPr>
            <w:tcW w:w="6521" w:type="dxa"/>
            <w:shd w:val="clear" w:color="auto" w:fill="auto"/>
          </w:tcPr>
          <w:p w14:paraId="19357977" w14:textId="7E7AF9E0" w:rsidR="007458F3" w:rsidRPr="004B49C9" w:rsidRDefault="007458F3" w:rsidP="004E207B">
            <w:pPr>
              <w:spacing w:before="100" w:beforeAutospacing="1" w:after="100" w:afterAutospacing="1"/>
              <w:jc w:val="both"/>
              <w:rPr>
                <w:rFonts w:ascii="Arial" w:eastAsia="楷体" w:hAnsi="Arial" w:cs="Arial"/>
                <w:sz w:val="23"/>
                <w:szCs w:val="23"/>
                <w:lang w:eastAsia="zh-CN"/>
              </w:rPr>
            </w:pPr>
            <w:r w:rsidRPr="004B49C9">
              <w:rPr>
                <w:rFonts w:ascii="Arial" w:eastAsia="楷体" w:hAnsi="楷体" w:cs="Arial"/>
                <w:sz w:val="23"/>
                <w:szCs w:val="23"/>
                <w:lang w:eastAsia="zh-CN"/>
              </w:rPr>
              <w:t>创始股东或目标公司严重违反投资条款，包括严重违反投资时的陈述与保证事项，则投资人有权要求公司或创始股东按投资价格加上公司未分配的利润部分赎回投资人所持公司股份。</w:t>
            </w:r>
          </w:p>
        </w:tc>
      </w:tr>
      <w:tr w:rsidR="007458F3" w:rsidRPr="004B49C9" w14:paraId="470EE742" w14:textId="77777777" w:rsidTr="004E207B">
        <w:trPr>
          <w:trHeight w:val="977"/>
        </w:trPr>
        <w:tc>
          <w:tcPr>
            <w:tcW w:w="548" w:type="dxa"/>
            <w:shd w:val="clear" w:color="auto" w:fill="auto"/>
          </w:tcPr>
          <w:p w14:paraId="09F4181A" w14:textId="77777777" w:rsidR="007458F3" w:rsidRPr="004B49C9" w:rsidRDefault="007458F3" w:rsidP="003D16C7">
            <w:pPr>
              <w:numPr>
                <w:ilvl w:val="0"/>
                <w:numId w:val="43"/>
              </w:numPr>
              <w:spacing w:before="100" w:beforeAutospacing="1" w:after="100" w:afterAutospacing="1"/>
              <w:jc w:val="both"/>
              <w:rPr>
                <w:rFonts w:ascii="Arial" w:eastAsia="楷体" w:hAnsi="Arial" w:cs="Arial"/>
                <w:sz w:val="23"/>
                <w:szCs w:val="23"/>
                <w:lang w:eastAsia="zh-CN"/>
              </w:rPr>
            </w:pPr>
          </w:p>
        </w:tc>
        <w:tc>
          <w:tcPr>
            <w:tcW w:w="1403" w:type="dxa"/>
            <w:shd w:val="clear" w:color="auto" w:fill="auto"/>
          </w:tcPr>
          <w:p w14:paraId="744D5304" w14:textId="77777777" w:rsidR="007458F3" w:rsidRPr="004B49C9" w:rsidRDefault="007458F3" w:rsidP="00C6423A">
            <w:pPr>
              <w:spacing w:before="100" w:beforeAutospacing="1" w:after="100" w:afterAutospacing="1"/>
              <w:jc w:val="both"/>
              <w:rPr>
                <w:rFonts w:ascii="Arial" w:eastAsia="楷体" w:hAnsi="Arial" w:cs="Arial"/>
                <w:sz w:val="23"/>
                <w:szCs w:val="23"/>
                <w:lang w:eastAsia="zh-CN"/>
              </w:rPr>
            </w:pPr>
            <w:r w:rsidRPr="004B49C9">
              <w:rPr>
                <w:rFonts w:ascii="Arial" w:eastAsia="楷体" w:hAnsi="楷体" w:cs="Arial"/>
                <w:sz w:val="23"/>
                <w:szCs w:val="23"/>
                <w:lang w:eastAsia="zh-CN"/>
              </w:rPr>
              <w:t>反稀释条款</w:t>
            </w:r>
          </w:p>
        </w:tc>
        <w:tc>
          <w:tcPr>
            <w:tcW w:w="6521" w:type="dxa"/>
            <w:shd w:val="clear" w:color="auto" w:fill="auto"/>
          </w:tcPr>
          <w:p w14:paraId="5576BBC9" w14:textId="77777777" w:rsidR="007458F3" w:rsidRPr="004B49C9" w:rsidRDefault="007458F3" w:rsidP="00C6423A">
            <w:pPr>
              <w:spacing w:before="100" w:beforeAutospacing="1" w:after="100" w:afterAutospacing="1"/>
              <w:jc w:val="both"/>
              <w:rPr>
                <w:rFonts w:ascii="Arial" w:eastAsia="楷体" w:hAnsi="Arial" w:cs="Arial"/>
                <w:sz w:val="23"/>
                <w:szCs w:val="23"/>
                <w:lang w:eastAsia="zh-CN"/>
              </w:rPr>
            </w:pPr>
            <w:r w:rsidRPr="004B49C9">
              <w:rPr>
                <w:rFonts w:ascii="Arial" w:eastAsia="楷体" w:hAnsi="楷体" w:cs="Arial"/>
                <w:sz w:val="23"/>
                <w:szCs w:val="23"/>
                <w:lang w:eastAsia="zh-CN"/>
              </w:rPr>
              <w:t>公司不得以低于投资人的出价发行新股，如该等情形发生，则投资人的价格将调整为该新股发行价格。</w:t>
            </w:r>
          </w:p>
        </w:tc>
      </w:tr>
      <w:tr w:rsidR="007458F3" w:rsidRPr="004B49C9" w14:paraId="25506BA5" w14:textId="77777777" w:rsidTr="004E207B">
        <w:trPr>
          <w:trHeight w:val="3493"/>
        </w:trPr>
        <w:tc>
          <w:tcPr>
            <w:tcW w:w="548" w:type="dxa"/>
            <w:shd w:val="clear" w:color="auto" w:fill="auto"/>
          </w:tcPr>
          <w:p w14:paraId="21CAB5A1" w14:textId="77777777" w:rsidR="007458F3" w:rsidRPr="004B49C9" w:rsidRDefault="007458F3" w:rsidP="003D16C7">
            <w:pPr>
              <w:numPr>
                <w:ilvl w:val="0"/>
                <w:numId w:val="43"/>
              </w:numPr>
              <w:spacing w:before="100" w:beforeAutospacing="1" w:after="100" w:afterAutospacing="1"/>
              <w:jc w:val="both"/>
              <w:rPr>
                <w:rFonts w:ascii="Arial" w:eastAsia="楷体" w:hAnsi="Arial" w:cs="Arial"/>
                <w:sz w:val="23"/>
                <w:szCs w:val="23"/>
                <w:lang w:eastAsia="zh-CN"/>
              </w:rPr>
            </w:pPr>
          </w:p>
        </w:tc>
        <w:tc>
          <w:tcPr>
            <w:tcW w:w="1403" w:type="dxa"/>
            <w:shd w:val="clear" w:color="auto" w:fill="auto"/>
          </w:tcPr>
          <w:p w14:paraId="78A6B57B" w14:textId="77777777" w:rsidR="007458F3" w:rsidRPr="004B49C9" w:rsidRDefault="007458F3" w:rsidP="00C6423A">
            <w:pPr>
              <w:spacing w:before="100" w:beforeAutospacing="1" w:after="100" w:afterAutospacing="1"/>
              <w:jc w:val="both"/>
              <w:rPr>
                <w:rFonts w:ascii="Arial" w:eastAsia="楷体" w:hAnsi="Arial" w:cs="Arial"/>
                <w:sz w:val="23"/>
                <w:szCs w:val="23"/>
                <w:lang w:eastAsia="zh-CN"/>
              </w:rPr>
            </w:pPr>
            <w:r w:rsidRPr="004B49C9">
              <w:rPr>
                <w:rFonts w:ascii="Arial" w:eastAsia="楷体" w:hAnsi="楷体" w:cs="Arial"/>
                <w:sz w:val="23"/>
                <w:szCs w:val="23"/>
                <w:lang w:eastAsia="zh-CN"/>
              </w:rPr>
              <w:t>优先清算权</w:t>
            </w:r>
          </w:p>
          <w:p w14:paraId="2E8D2147" w14:textId="77777777" w:rsidR="007458F3" w:rsidRPr="004B49C9" w:rsidRDefault="007458F3" w:rsidP="00C6423A">
            <w:pPr>
              <w:spacing w:before="100" w:beforeAutospacing="1" w:after="100" w:afterAutospacing="1"/>
              <w:jc w:val="both"/>
              <w:rPr>
                <w:rFonts w:ascii="Arial" w:eastAsia="楷体" w:hAnsi="Arial" w:cs="Arial"/>
                <w:sz w:val="23"/>
                <w:szCs w:val="23"/>
                <w:lang w:eastAsia="zh-CN"/>
              </w:rPr>
            </w:pPr>
          </w:p>
        </w:tc>
        <w:tc>
          <w:tcPr>
            <w:tcW w:w="6521" w:type="dxa"/>
            <w:shd w:val="clear" w:color="auto" w:fill="auto"/>
          </w:tcPr>
          <w:p w14:paraId="7742625A" w14:textId="77777777" w:rsidR="007458F3" w:rsidRPr="004B49C9" w:rsidRDefault="007458F3" w:rsidP="00C6423A">
            <w:pPr>
              <w:spacing w:before="100" w:beforeAutospacing="1" w:after="100" w:afterAutospacing="1"/>
              <w:jc w:val="both"/>
              <w:rPr>
                <w:rFonts w:ascii="Arial" w:eastAsia="楷体" w:hAnsi="Arial" w:cs="Arial"/>
                <w:sz w:val="23"/>
                <w:szCs w:val="23"/>
                <w:lang w:eastAsia="zh-CN"/>
              </w:rPr>
            </w:pPr>
            <w:r w:rsidRPr="004B49C9">
              <w:rPr>
                <w:rFonts w:ascii="Arial" w:eastAsia="楷体" w:hAnsi="楷体" w:cs="Arial"/>
                <w:sz w:val="23"/>
                <w:szCs w:val="23"/>
                <w:lang w:eastAsia="zh-CN"/>
              </w:rPr>
              <w:t>在公司解散、清算、清盘</w:t>
            </w:r>
            <w:proofErr w:type="gramStart"/>
            <w:r w:rsidRPr="004B49C9">
              <w:rPr>
                <w:rFonts w:ascii="Arial" w:eastAsia="楷体" w:hAnsi="楷体" w:cs="Arial"/>
                <w:sz w:val="23"/>
                <w:szCs w:val="23"/>
                <w:lang w:eastAsia="zh-CN"/>
              </w:rPr>
              <w:t>或如下</w:t>
            </w:r>
            <w:proofErr w:type="gramEnd"/>
            <w:r w:rsidRPr="004B49C9">
              <w:rPr>
                <w:rFonts w:ascii="Arial" w:eastAsia="楷体" w:hAnsi="Arial" w:cs="Arial"/>
                <w:sz w:val="23"/>
                <w:szCs w:val="23"/>
                <w:lang w:eastAsia="zh-CN"/>
              </w:rPr>
              <w:t>“</w:t>
            </w:r>
            <w:r w:rsidRPr="004B49C9">
              <w:rPr>
                <w:rFonts w:ascii="Arial" w:eastAsia="楷体" w:hAnsi="楷体" w:cs="Arial"/>
                <w:sz w:val="23"/>
                <w:szCs w:val="23"/>
                <w:lang w:eastAsia="zh-CN"/>
              </w:rPr>
              <w:t>清算事件</w:t>
            </w:r>
            <w:r w:rsidRPr="004B49C9">
              <w:rPr>
                <w:rFonts w:ascii="Arial" w:eastAsia="楷体" w:hAnsi="Arial" w:cs="Arial"/>
                <w:sz w:val="23"/>
                <w:szCs w:val="23"/>
                <w:lang w:eastAsia="zh-CN"/>
              </w:rPr>
              <w:t>”(</w:t>
            </w:r>
            <w:r w:rsidRPr="004B49C9">
              <w:rPr>
                <w:rFonts w:ascii="Arial" w:eastAsia="楷体" w:hAnsi="楷体" w:cs="Arial"/>
                <w:sz w:val="23"/>
                <w:szCs w:val="23"/>
                <w:lang w:eastAsia="zh-CN"/>
              </w:rPr>
              <w:t>无论是单笔交易或一系列相关交易</w:t>
            </w:r>
            <w:r w:rsidRPr="004B49C9">
              <w:rPr>
                <w:rFonts w:ascii="Arial" w:eastAsia="楷体" w:hAnsi="Arial" w:cs="Arial"/>
                <w:sz w:val="23"/>
                <w:szCs w:val="23"/>
                <w:lang w:eastAsia="zh-CN"/>
              </w:rPr>
              <w:t>)</w:t>
            </w:r>
            <w:r w:rsidRPr="004B49C9">
              <w:rPr>
                <w:rFonts w:ascii="Arial" w:eastAsia="楷体" w:hAnsi="楷体" w:cs="Arial"/>
                <w:sz w:val="23"/>
                <w:szCs w:val="23"/>
                <w:lang w:eastAsia="zh-CN"/>
              </w:rPr>
              <w:t>发生时，投资人应优先于其他股东先行收回投资成本加上已宣布但尚未发放的红利；公司剩余可以合法分配给股东的资产再由所有股东</w:t>
            </w:r>
            <w:r w:rsidRPr="004B49C9">
              <w:rPr>
                <w:rFonts w:ascii="Arial" w:eastAsia="楷体" w:hAnsi="Arial" w:cs="Arial"/>
                <w:sz w:val="23"/>
                <w:szCs w:val="23"/>
                <w:lang w:eastAsia="zh-CN"/>
              </w:rPr>
              <w:t>(</w:t>
            </w:r>
            <w:r w:rsidRPr="004B49C9">
              <w:rPr>
                <w:rFonts w:ascii="Arial" w:eastAsia="楷体" w:hAnsi="楷体" w:cs="Arial"/>
                <w:sz w:val="23"/>
                <w:szCs w:val="23"/>
                <w:lang w:eastAsia="zh-CN"/>
              </w:rPr>
              <w:t>包括投资人和创始股东</w:t>
            </w:r>
            <w:r w:rsidRPr="004B49C9">
              <w:rPr>
                <w:rFonts w:ascii="Arial" w:eastAsia="楷体" w:hAnsi="Arial" w:cs="Arial"/>
                <w:sz w:val="23"/>
                <w:szCs w:val="23"/>
                <w:lang w:eastAsia="zh-CN"/>
              </w:rPr>
              <w:t>)</w:t>
            </w:r>
            <w:r w:rsidRPr="004B49C9">
              <w:rPr>
                <w:rFonts w:ascii="Arial" w:eastAsia="楷体" w:hAnsi="楷体" w:cs="Arial"/>
                <w:sz w:val="23"/>
                <w:szCs w:val="23"/>
                <w:lang w:eastAsia="zh-CN"/>
              </w:rPr>
              <w:t>按照实缴的出资比例分配。</w:t>
            </w:r>
          </w:p>
          <w:p w14:paraId="48C4146D" w14:textId="77777777" w:rsidR="007458F3" w:rsidRPr="004B49C9" w:rsidRDefault="007458F3" w:rsidP="00C6423A">
            <w:pPr>
              <w:spacing w:before="100" w:beforeAutospacing="1" w:after="100" w:afterAutospacing="1"/>
              <w:jc w:val="both"/>
              <w:rPr>
                <w:rFonts w:ascii="Arial" w:eastAsia="楷体" w:hAnsi="Arial" w:cs="Arial"/>
                <w:sz w:val="23"/>
                <w:szCs w:val="23"/>
                <w:lang w:eastAsia="zh-CN"/>
              </w:rPr>
            </w:pPr>
            <w:r w:rsidRPr="004B49C9">
              <w:rPr>
                <w:rFonts w:ascii="Arial" w:eastAsia="楷体" w:hAnsi="楷体" w:cs="Arial"/>
                <w:sz w:val="23"/>
                <w:szCs w:val="23"/>
                <w:lang w:eastAsia="zh-CN"/>
              </w:rPr>
              <w:t>清算事件包括</w:t>
            </w:r>
            <w:r w:rsidRPr="004B49C9">
              <w:rPr>
                <w:rFonts w:ascii="Arial" w:eastAsia="楷体" w:hAnsi="Arial" w:cs="Arial"/>
                <w:sz w:val="23"/>
                <w:szCs w:val="23"/>
                <w:lang w:eastAsia="zh-CN"/>
              </w:rPr>
              <w:t>(a)</w:t>
            </w:r>
            <w:r w:rsidRPr="004B49C9">
              <w:rPr>
                <w:rFonts w:ascii="Arial" w:eastAsia="楷体" w:hAnsi="楷体" w:cs="Arial"/>
                <w:sz w:val="23"/>
                <w:szCs w:val="23"/>
                <w:lang w:eastAsia="zh-CN"/>
              </w:rPr>
              <w:t>任何的并购、要约收购、重组或其他业务合并，导致公司原控股股东在该等交易之后在公司或公司的存续实体中不再控股；</w:t>
            </w:r>
            <w:r w:rsidRPr="004B49C9">
              <w:rPr>
                <w:rFonts w:ascii="Arial" w:eastAsia="楷体" w:hAnsi="Arial" w:cs="Arial"/>
                <w:sz w:val="23"/>
                <w:szCs w:val="23"/>
                <w:lang w:eastAsia="zh-CN"/>
              </w:rPr>
              <w:t>(b)</w:t>
            </w:r>
            <w:r w:rsidRPr="004B49C9">
              <w:rPr>
                <w:rFonts w:ascii="Arial" w:eastAsia="楷体" w:hAnsi="楷体" w:cs="Arial"/>
                <w:sz w:val="23"/>
                <w:szCs w:val="23"/>
                <w:lang w:eastAsia="zh-CN"/>
              </w:rPr>
              <w:t>公司全部或绝大多数资产出售</w:t>
            </w:r>
            <w:r w:rsidRPr="004B49C9">
              <w:rPr>
                <w:rFonts w:ascii="Arial" w:eastAsia="楷体" w:hAnsi="Arial" w:cs="Arial"/>
                <w:sz w:val="23"/>
                <w:szCs w:val="23"/>
                <w:lang w:eastAsia="zh-CN"/>
              </w:rPr>
              <w:t>(</w:t>
            </w:r>
            <w:r w:rsidRPr="004B49C9">
              <w:rPr>
                <w:rFonts w:ascii="Arial" w:eastAsia="楷体" w:hAnsi="楷体" w:cs="Arial"/>
                <w:sz w:val="23"/>
                <w:szCs w:val="23"/>
                <w:lang w:eastAsia="zh-CN"/>
              </w:rPr>
              <w:t>包括但不限于公司将全部或绝大多数知识产权转让或排他许可给第三方</w:t>
            </w:r>
            <w:r w:rsidRPr="004B49C9">
              <w:rPr>
                <w:rFonts w:ascii="Arial" w:eastAsia="楷体" w:hAnsi="Arial" w:cs="Arial"/>
                <w:sz w:val="23"/>
                <w:szCs w:val="23"/>
                <w:lang w:eastAsia="zh-CN"/>
              </w:rPr>
              <w:t>)</w:t>
            </w:r>
            <w:r w:rsidRPr="004B49C9">
              <w:rPr>
                <w:rFonts w:ascii="Arial" w:eastAsia="楷体" w:hAnsi="楷体" w:cs="Arial"/>
                <w:sz w:val="23"/>
                <w:szCs w:val="23"/>
                <w:lang w:eastAsia="zh-CN"/>
              </w:rPr>
              <w:t>。</w:t>
            </w:r>
          </w:p>
        </w:tc>
      </w:tr>
      <w:tr w:rsidR="007458F3" w:rsidRPr="004B49C9" w14:paraId="7A31E57E" w14:textId="77777777" w:rsidTr="004E207B">
        <w:trPr>
          <w:trHeight w:val="1844"/>
        </w:trPr>
        <w:tc>
          <w:tcPr>
            <w:tcW w:w="548" w:type="dxa"/>
            <w:shd w:val="clear" w:color="auto" w:fill="auto"/>
          </w:tcPr>
          <w:p w14:paraId="193E6ED0" w14:textId="77777777" w:rsidR="007458F3" w:rsidRPr="004B49C9" w:rsidRDefault="007458F3" w:rsidP="003D16C7">
            <w:pPr>
              <w:numPr>
                <w:ilvl w:val="0"/>
                <w:numId w:val="43"/>
              </w:numPr>
              <w:spacing w:before="100" w:beforeAutospacing="1" w:after="100" w:afterAutospacing="1"/>
              <w:jc w:val="both"/>
              <w:rPr>
                <w:rFonts w:ascii="Arial" w:eastAsia="楷体" w:hAnsi="Arial" w:cs="Arial"/>
                <w:sz w:val="23"/>
                <w:szCs w:val="23"/>
                <w:lang w:eastAsia="zh-CN"/>
              </w:rPr>
            </w:pPr>
          </w:p>
        </w:tc>
        <w:tc>
          <w:tcPr>
            <w:tcW w:w="1403" w:type="dxa"/>
            <w:shd w:val="clear" w:color="auto" w:fill="auto"/>
          </w:tcPr>
          <w:p w14:paraId="0B2DDB30" w14:textId="77777777" w:rsidR="007458F3" w:rsidRPr="004B49C9" w:rsidRDefault="007458F3" w:rsidP="00C6423A">
            <w:pPr>
              <w:pStyle w:val="a7"/>
              <w:tabs>
                <w:tab w:val="clear" w:pos="4320"/>
                <w:tab w:val="clear" w:pos="8640"/>
              </w:tabs>
              <w:spacing w:before="100" w:beforeAutospacing="1" w:after="100" w:afterAutospacing="1"/>
              <w:rPr>
                <w:rFonts w:ascii="Arial" w:eastAsia="楷体" w:hAnsi="Arial" w:cs="Arial"/>
                <w:sz w:val="23"/>
                <w:szCs w:val="23"/>
                <w:lang w:eastAsia="zh-CN"/>
              </w:rPr>
            </w:pPr>
            <w:r w:rsidRPr="004B49C9">
              <w:rPr>
                <w:rFonts w:ascii="Arial" w:eastAsia="楷体" w:hAnsi="楷体" w:cs="Arial"/>
                <w:sz w:val="23"/>
                <w:szCs w:val="23"/>
                <w:lang w:eastAsia="zh-CN"/>
              </w:rPr>
              <w:t>优先购买权和共同销售权</w:t>
            </w:r>
          </w:p>
          <w:p w14:paraId="793E67B2" w14:textId="77777777" w:rsidR="007458F3" w:rsidRPr="004B49C9" w:rsidRDefault="007458F3" w:rsidP="00C6423A">
            <w:pPr>
              <w:pStyle w:val="a7"/>
              <w:tabs>
                <w:tab w:val="clear" w:pos="4320"/>
                <w:tab w:val="clear" w:pos="8640"/>
              </w:tabs>
              <w:spacing w:before="100" w:beforeAutospacing="1" w:after="100" w:afterAutospacing="1"/>
              <w:rPr>
                <w:rFonts w:ascii="Arial" w:eastAsia="楷体" w:hAnsi="Arial" w:cs="Arial"/>
                <w:sz w:val="23"/>
                <w:szCs w:val="23"/>
                <w:lang w:eastAsia="zh-CN"/>
              </w:rPr>
            </w:pPr>
          </w:p>
        </w:tc>
        <w:tc>
          <w:tcPr>
            <w:tcW w:w="6521" w:type="dxa"/>
            <w:shd w:val="clear" w:color="auto" w:fill="auto"/>
          </w:tcPr>
          <w:p w14:paraId="6A1D1EC2" w14:textId="77777777" w:rsidR="007458F3" w:rsidRPr="004B49C9" w:rsidRDefault="007458F3" w:rsidP="00C6423A">
            <w:pPr>
              <w:spacing w:before="100" w:beforeAutospacing="1" w:after="100" w:afterAutospacing="1"/>
              <w:jc w:val="both"/>
              <w:rPr>
                <w:rFonts w:ascii="Arial" w:eastAsia="楷体" w:hAnsi="Arial" w:cs="Arial"/>
                <w:sz w:val="23"/>
                <w:szCs w:val="23"/>
                <w:lang w:eastAsia="zh-CN"/>
              </w:rPr>
            </w:pPr>
            <w:r w:rsidRPr="004B49C9">
              <w:rPr>
                <w:rFonts w:ascii="Arial" w:eastAsia="楷体" w:hAnsi="楷体" w:cs="Arial"/>
                <w:sz w:val="23"/>
                <w:szCs w:val="23"/>
                <w:lang w:eastAsia="zh-CN"/>
              </w:rPr>
              <w:t>任何创始股东在合格</w:t>
            </w:r>
            <w:r w:rsidRPr="004B49C9">
              <w:rPr>
                <w:rFonts w:ascii="Arial" w:eastAsia="楷体" w:hAnsi="Arial" w:cs="Arial"/>
                <w:sz w:val="23"/>
                <w:szCs w:val="23"/>
                <w:lang w:eastAsia="zh-CN"/>
              </w:rPr>
              <w:t>IPO</w:t>
            </w:r>
            <w:r w:rsidRPr="004B49C9">
              <w:rPr>
                <w:rFonts w:ascii="Arial" w:eastAsia="楷体" w:hAnsi="楷体" w:cs="Arial"/>
                <w:sz w:val="23"/>
                <w:szCs w:val="23"/>
                <w:lang w:eastAsia="zh-CN"/>
              </w:rPr>
              <w:t>前直接或间接转让所持公司股份必须事先获得投资人的同意和董事会的批准，否则不得转让；该等股东必须首先通知投资人，投资人享有以下权利：</w:t>
            </w:r>
            <w:r w:rsidRPr="004B49C9">
              <w:rPr>
                <w:rFonts w:ascii="Arial" w:eastAsia="楷体" w:hAnsi="Arial" w:cs="Arial"/>
                <w:sz w:val="23"/>
                <w:szCs w:val="23"/>
                <w:lang w:eastAsia="zh-CN"/>
              </w:rPr>
              <w:t>(1)</w:t>
            </w:r>
            <w:r w:rsidRPr="004B49C9">
              <w:rPr>
                <w:rFonts w:ascii="Arial" w:eastAsia="楷体" w:hAnsi="楷体" w:cs="Arial"/>
                <w:sz w:val="23"/>
                <w:szCs w:val="23"/>
                <w:lang w:eastAsia="zh-CN"/>
              </w:rPr>
              <w:t>在同样条款下的优先购买权，</w:t>
            </w:r>
            <w:r w:rsidRPr="004B49C9">
              <w:rPr>
                <w:rFonts w:ascii="Arial" w:eastAsia="楷体" w:hAnsi="Arial" w:cs="Arial"/>
                <w:sz w:val="23"/>
                <w:szCs w:val="23"/>
                <w:lang w:eastAsia="zh-CN"/>
              </w:rPr>
              <w:t>(2)</w:t>
            </w:r>
            <w:r w:rsidRPr="004B49C9">
              <w:rPr>
                <w:rFonts w:ascii="Arial" w:eastAsia="楷体" w:hAnsi="楷体" w:cs="Arial"/>
                <w:sz w:val="23"/>
                <w:szCs w:val="23"/>
                <w:lang w:eastAsia="zh-CN"/>
              </w:rPr>
              <w:t>在同样条款下与出让股东一起按比例共同销售股份的权利。</w:t>
            </w:r>
          </w:p>
        </w:tc>
      </w:tr>
      <w:tr w:rsidR="007458F3" w:rsidRPr="004B49C9" w14:paraId="04D8AE74" w14:textId="77777777" w:rsidTr="004E207B">
        <w:trPr>
          <w:trHeight w:val="1229"/>
        </w:trPr>
        <w:tc>
          <w:tcPr>
            <w:tcW w:w="548" w:type="dxa"/>
            <w:shd w:val="clear" w:color="auto" w:fill="auto"/>
          </w:tcPr>
          <w:p w14:paraId="673E1DFD" w14:textId="77777777" w:rsidR="007458F3" w:rsidRPr="004B49C9" w:rsidRDefault="007458F3" w:rsidP="003D16C7">
            <w:pPr>
              <w:numPr>
                <w:ilvl w:val="0"/>
                <w:numId w:val="43"/>
              </w:numPr>
              <w:spacing w:before="100" w:beforeAutospacing="1" w:after="100" w:afterAutospacing="1"/>
              <w:jc w:val="both"/>
              <w:rPr>
                <w:rFonts w:ascii="Arial" w:eastAsia="楷体" w:hAnsi="Arial" w:cs="Arial"/>
                <w:sz w:val="23"/>
                <w:szCs w:val="23"/>
                <w:lang w:eastAsia="zh-CN"/>
              </w:rPr>
            </w:pPr>
          </w:p>
        </w:tc>
        <w:tc>
          <w:tcPr>
            <w:tcW w:w="1403" w:type="dxa"/>
            <w:shd w:val="clear" w:color="auto" w:fill="auto"/>
          </w:tcPr>
          <w:p w14:paraId="55115FA1" w14:textId="77777777" w:rsidR="007458F3" w:rsidRPr="004B49C9" w:rsidRDefault="007458F3" w:rsidP="00C6423A">
            <w:pPr>
              <w:spacing w:before="100" w:beforeAutospacing="1" w:after="100" w:afterAutospacing="1"/>
              <w:jc w:val="both"/>
              <w:rPr>
                <w:rFonts w:ascii="Arial" w:eastAsia="楷体" w:hAnsi="Arial" w:cs="Arial"/>
                <w:sz w:val="23"/>
                <w:szCs w:val="23"/>
                <w:lang w:eastAsia="zh-CN"/>
              </w:rPr>
            </w:pPr>
            <w:r w:rsidRPr="004B49C9">
              <w:rPr>
                <w:rFonts w:ascii="Arial" w:eastAsia="楷体" w:hAnsi="楷体" w:cs="Arial"/>
                <w:sz w:val="23"/>
                <w:szCs w:val="23"/>
                <w:lang w:eastAsia="zh-CN"/>
              </w:rPr>
              <w:t>优先认股权</w:t>
            </w:r>
          </w:p>
          <w:p w14:paraId="168E92D6" w14:textId="77777777" w:rsidR="007458F3" w:rsidRPr="004B49C9" w:rsidRDefault="007458F3" w:rsidP="00C6423A">
            <w:pPr>
              <w:spacing w:before="100" w:beforeAutospacing="1" w:after="100" w:afterAutospacing="1"/>
              <w:jc w:val="both"/>
              <w:rPr>
                <w:rFonts w:ascii="Arial" w:eastAsia="楷体" w:hAnsi="Arial" w:cs="Arial"/>
                <w:sz w:val="23"/>
                <w:szCs w:val="23"/>
                <w:lang w:eastAsia="zh-CN"/>
              </w:rPr>
            </w:pPr>
          </w:p>
        </w:tc>
        <w:tc>
          <w:tcPr>
            <w:tcW w:w="6521" w:type="dxa"/>
            <w:shd w:val="clear" w:color="auto" w:fill="auto"/>
          </w:tcPr>
          <w:p w14:paraId="76A3CC11" w14:textId="77777777" w:rsidR="007458F3" w:rsidRPr="004B49C9" w:rsidRDefault="007458F3" w:rsidP="00C6423A">
            <w:pPr>
              <w:spacing w:before="100" w:beforeAutospacing="1" w:after="100" w:afterAutospacing="1"/>
              <w:jc w:val="both"/>
              <w:rPr>
                <w:rFonts w:ascii="Arial" w:eastAsia="楷体" w:hAnsi="Arial" w:cs="Arial"/>
                <w:sz w:val="23"/>
                <w:szCs w:val="23"/>
                <w:lang w:eastAsia="zh-CN"/>
              </w:rPr>
            </w:pPr>
            <w:r w:rsidRPr="004B49C9">
              <w:rPr>
                <w:rFonts w:ascii="Arial" w:eastAsia="楷体" w:hAnsi="楷体" w:cs="Arial"/>
                <w:sz w:val="23"/>
                <w:szCs w:val="23"/>
                <w:lang w:eastAsia="zh-CN"/>
              </w:rPr>
              <w:t>如果公司进行后续股权融资，投资人将有权优先按比例、且按相同条件参与公司上市前的股权融资。投资人将有权在同等条件下优先认购创始股东未认购的股份。</w:t>
            </w:r>
          </w:p>
        </w:tc>
      </w:tr>
      <w:tr w:rsidR="007458F3" w:rsidRPr="004B49C9" w14:paraId="2E78F1C8" w14:textId="77777777" w:rsidTr="004E207B">
        <w:trPr>
          <w:trHeight w:val="1509"/>
        </w:trPr>
        <w:tc>
          <w:tcPr>
            <w:tcW w:w="548" w:type="dxa"/>
            <w:shd w:val="clear" w:color="auto" w:fill="auto"/>
          </w:tcPr>
          <w:p w14:paraId="07A93870" w14:textId="77777777" w:rsidR="007458F3" w:rsidRPr="004B49C9" w:rsidRDefault="007458F3" w:rsidP="003D16C7">
            <w:pPr>
              <w:numPr>
                <w:ilvl w:val="0"/>
                <w:numId w:val="43"/>
              </w:numPr>
              <w:spacing w:before="100" w:beforeAutospacing="1" w:after="100" w:afterAutospacing="1"/>
              <w:jc w:val="both"/>
              <w:rPr>
                <w:rFonts w:ascii="Arial" w:eastAsia="楷体" w:hAnsi="Arial" w:cs="Arial"/>
                <w:sz w:val="23"/>
                <w:szCs w:val="23"/>
                <w:lang w:eastAsia="zh-CN"/>
              </w:rPr>
            </w:pPr>
          </w:p>
        </w:tc>
        <w:tc>
          <w:tcPr>
            <w:tcW w:w="1403" w:type="dxa"/>
            <w:shd w:val="clear" w:color="auto" w:fill="auto"/>
          </w:tcPr>
          <w:p w14:paraId="01E6DF2F" w14:textId="77777777" w:rsidR="007458F3" w:rsidRPr="004B49C9" w:rsidRDefault="007458F3" w:rsidP="00C6423A">
            <w:pPr>
              <w:spacing w:before="100" w:beforeAutospacing="1" w:after="100" w:afterAutospacing="1"/>
              <w:jc w:val="both"/>
              <w:rPr>
                <w:rFonts w:ascii="Arial" w:eastAsia="楷体" w:hAnsi="Arial" w:cs="Arial"/>
                <w:sz w:val="23"/>
                <w:szCs w:val="23"/>
                <w:lang w:eastAsia="zh-CN"/>
              </w:rPr>
            </w:pPr>
            <w:r w:rsidRPr="004B49C9">
              <w:rPr>
                <w:rFonts w:ascii="Arial" w:eastAsia="楷体" w:hAnsi="楷体" w:cs="Arial"/>
                <w:sz w:val="23"/>
                <w:szCs w:val="23"/>
                <w:lang w:eastAsia="zh-CN"/>
              </w:rPr>
              <w:t>带领权</w:t>
            </w:r>
          </w:p>
        </w:tc>
        <w:tc>
          <w:tcPr>
            <w:tcW w:w="6521" w:type="dxa"/>
            <w:shd w:val="clear" w:color="auto" w:fill="auto"/>
          </w:tcPr>
          <w:p w14:paraId="110CADEC" w14:textId="61E13935" w:rsidR="007458F3" w:rsidRPr="004B49C9" w:rsidRDefault="007458F3" w:rsidP="00BB44A7">
            <w:pPr>
              <w:spacing w:before="100" w:beforeAutospacing="1" w:after="100" w:afterAutospacing="1"/>
              <w:jc w:val="both"/>
              <w:rPr>
                <w:rFonts w:ascii="Arial" w:eastAsia="楷体" w:hAnsi="Arial" w:cs="Arial"/>
                <w:sz w:val="23"/>
                <w:szCs w:val="23"/>
                <w:lang w:eastAsia="zh-CN"/>
              </w:rPr>
            </w:pPr>
            <w:r w:rsidRPr="004B49C9">
              <w:rPr>
                <w:rFonts w:ascii="Arial" w:eastAsia="楷体" w:hAnsi="楷体" w:cs="Arial"/>
                <w:sz w:val="23"/>
                <w:szCs w:val="23"/>
                <w:lang w:eastAsia="zh-CN"/>
              </w:rPr>
              <w:t>应投资人的要求</w:t>
            </w:r>
            <w:r w:rsidRPr="004B49C9">
              <w:rPr>
                <w:rFonts w:ascii="Arial" w:eastAsia="楷体" w:hAnsi="Arial" w:cs="Arial"/>
                <w:sz w:val="23"/>
                <w:szCs w:val="23"/>
                <w:lang w:eastAsia="zh-CN"/>
              </w:rPr>
              <w:t>(</w:t>
            </w:r>
            <w:r w:rsidRPr="004B49C9">
              <w:rPr>
                <w:rFonts w:ascii="Arial" w:eastAsia="楷体" w:hAnsi="楷体" w:cs="Arial"/>
                <w:sz w:val="23"/>
                <w:szCs w:val="23"/>
                <w:lang w:eastAsia="zh-CN"/>
              </w:rPr>
              <w:t>带领权要求</w:t>
            </w:r>
            <w:r w:rsidRPr="004B49C9">
              <w:rPr>
                <w:rFonts w:ascii="Arial" w:eastAsia="楷体" w:hAnsi="Arial" w:cs="Arial"/>
                <w:sz w:val="23"/>
                <w:szCs w:val="23"/>
                <w:lang w:eastAsia="zh-CN"/>
              </w:rPr>
              <w:t>)</w:t>
            </w:r>
            <w:r w:rsidRPr="004B49C9">
              <w:rPr>
                <w:rFonts w:ascii="Arial" w:eastAsia="楷体" w:hAnsi="楷体" w:cs="Arial"/>
                <w:sz w:val="23"/>
                <w:szCs w:val="23"/>
                <w:lang w:eastAsia="zh-CN"/>
              </w:rPr>
              <w:t>，并经届时</w:t>
            </w:r>
            <w:del w:id="24" w:author="XL" w:date="2016-08-12T17:27:00Z">
              <w:r w:rsidRPr="004B49C9" w:rsidDel="00836B87">
                <w:rPr>
                  <w:rFonts w:ascii="Arial" w:eastAsia="楷体" w:hAnsi="楷体" w:cs="Arial"/>
                  <w:sz w:val="23"/>
                  <w:szCs w:val="23"/>
                  <w:lang w:eastAsia="zh-CN"/>
                </w:rPr>
                <w:delText>董事会多数成员的</w:delText>
              </w:r>
            </w:del>
            <w:ins w:id="25" w:author="XL" w:date="2016-08-12T17:27:00Z">
              <w:r w:rsidR="00836B87">
                <w:rPr>
                  <w:rFonts w:ascii="Arial" w:eastAsia="楷体" w:hAnsi="楷体" w:cs="Arial" w:hint="eastAsia"/>
                  <w:sz w:val="23"/>
                  <w:szCs w:val="23"/>
                  <w:lang w:eastAsia="zh-CN"/>
                </w:rPr>
                <w:t>创始</w:t>
              </w:r>
            </w:ins>
            <w:ins w:id="26" w:author="XL" w:date="2016-08-13T15:00:00Z">
              <w:r w:rsidR="00BB44A7">
                <w:rPr>
                  <w:rFonts w:ascii="Arial" w:eastAsia="楷体" w:hAnsi="楷体" w:cs="Arial" w:hint="eastAsia"/>
                  <w:sz w:val="23"/>
                  <w:szCs w:val="23"/>
                  <w:lang w:eastAsia="zh-CN"/>
                </w:rPr>
                <w:t>团队</w:t>
              </w:r>
            </w:ins>
            <w:ins w:id="27" w:author="XL" w:date="2016-08-12T17:27:00Z">
              <w:r w:rsidR="00836B87">
                <w:rPr>
                  <w:rFonts w:ascii="Arial" w:eastAsia="楷体" w:hAnsi="楷体" w:cs="Arial" w:hint="eastAsia"/>
                  <w:sz w:val="23"/>
                  <w:szCs w:val="23"/>
                  <w:lang w:eastAsia="zh-CN"/>
                </w:rPr>
                <w:t>所持股份</w:t>
              </w:r>
            </w:ins>
            <w:ins w:id="28" w:author="XL" w:date="2016-08-12T17:28:00Z">
              <w:r w:rsidR="00836B87">
                <w:rPr>
                  <w:rFonts w:ascii="Arial" w:eastAsia="楷体" w:hAnsi="楷体" w:cs="Arial" w:hint="eastAsia"/>
                  <w:sz w:val="23"/>
                  <w:szCs w:val="23"/>
                  <w:lang w:eastAsia="zh-CN"/>
                </w:rPr>
                <w:t>半数以上</w:t>
              </w:r>
            </w:ins>
            <w:r w:rsidRPr="004B49C9">
              <w:rPr>
                <w:rFonts w:ascii="Arial" w:eastAsia="楷体" w:hAnsi="楷体" w:cs="Arial"/>
                <w:sz w:val="23"/>
                <w:szCs w:val="23"/>
                <w:lang w:eastAsia="zh-CN"/>
              </w:rPr>
              <w:t>同意，创始股东应与投资人一起共同卖出</w:t>
            </w:r>
            <w:r w:rsidRPr="004B49C9">
              <w:rPr>
                <w:rFonts w:ascii="Arial" w:eastAsia="楷体" w:hAnsi="Arial" w:cs="Arial"/>
                <w:sz w:val="23"/>
                <w:szCs w:val="23"/>
                <w:lang w:eastAsia="zh-CN"/>
              </w:rPr>
              <w:t>100%</w:t>
            </w:r>
            <w:r w:rsidRPr="004B49C9">
              <w:rPr>
                <w:rFonts w:ascii="Arial" w:eastAsia="楷体" w:hAnsi="楷体" w:cs="Arial"/>
                <w:sz w:val="23"/>
                <w:szCs w:val="23"/>
                <w:lang w:eastAsia="zh-CN"/>
              </w:rPr>
              <w:t>或多数股权给第三方（或更多的共同行动人）、或通过决议促使公司增资扩股引进新的投资人。</w:t>
            </w:r>
          </w:p>
        </w:tc>
      </w:tr>
      <w:tr w:rsidR="000F005C" w:rsidRPr="004B49C9" w14:paraId="3B03452C" w14:textId="77777777" w:rsidTr="00987738">
        <w:tc>
          <w:tcPr>
            <w:tcW w:w="548" w:type="dxa"/>
            <w:shd w:val="clear" w:color="auto" w:fill="auto"/>
          </w:tcPr>
          <w:p w14:paraId="70E0553A" w14:textId="77777777" w:rsidR="000F005C" w:rsidRPr="004B49C9" w:rsidRDefault="000F005C" w:rsidP="000F005C">
            <w:pPr>
              <w:numPr>
                <w:ilvl w:val="0"/>
                <w:numId w:val="43"/>
              </w:numPr>
              <w:spacing w:before="100" w:beforeAutospacing="1" w:after="100" w:afterAutospacing="1"/>
              <w:jc w:val="both"/>
              <w:rPr>
                <w:rFonts w:ascii="Arial" w:eastAsia="楷体" w:hAnsi="Arial" w:cs="Arial"/>
                <w:sz w:val="23"/>
                <w:szCs w:val="23"/>
                <w:lang w:eastAsia="zh-CN"/>
              </w:rPr>
            </w:pPr>
          </w:p>
        </w:tc>
        <w:tc>
          <w:tcPr>
            <w:tcW w:w="1403" w:type="dxa"/>
            <w:shd w:val="clear" w:color="auto" w:fill="auto"/>
          </w:tcPr>
          <w:p w14:paraId="69328E86" w14:textId="77777777" w:rsidR="000F005C" w:rsidRPr="004B49C9" w:rsidRDefault="000F005C" w:rsidP="00987738">
            <w:pPr>
              <w:spacing w:before="100" w:beforeAutospacing="1" w:after="100" w:afterAutospacing="1"/>
              <w:jc w:val="both"/>
              <w:rPr>
                <w:rFonts w:ascii="Arial" w:eastAsia="楷体" w:hAnsi="Arial" w:cs="Arial"/>
                <w:sz w:val="23"/>
                <w:szCs w:val="23"/>
                <w:lang w:eastAsia="zh-CN"/>
              </w:rPr>
            </w:pPr>
            <w:r w:rsidRPr="004B49C9">
              <w:rPr>
                <w:rFonts w:ascii="Arial" w:eastAsia="楷体" w:hAnsi="楷体" w:cs="Arial"/>
                <w:sz w:val="23"/>
                <w:szCs w:val="23"/>
                <w:lang w:eastAsia="zh-CN"/>
              </w:rPr>
              <w:t>创始人股东股权的兑现</w:t>
            </w:r>
          </w:p>
        </w:tc>
        <w:tc>
          <w:tcPr>
            <w:tcW w:w="6521" w:type="dxa"/>
            <w:shd w:val="clear" w:color="auto" w:fill="auto"/>
          </w:tcPr>
          <w:p w14:paraId="53929FA4" w14:textId="77777777" w:rsidR="000F005C" w:rsidRPr="004B49C9" w:rsidRDefault="000F005C" w:rsidP="00987738">
            <w:pPr>
              <w:spacing w:before="100" w:beforeAutospacing="1" w:after="100" w:afterAutospacing="1"/>
              <w:jc w:val="both"/>
              <w:rPr>
                <w:rFonts w:ascii="Arial" w:eastAsia="楷体" w:hAnsi="Arial" w:cs="Arial"/>
                <w:sz w:val="23"/>
                <w:szCs w:val="23"/>
                <w:lang w:eastAsia="zh-CN"/>
              </w:rPr>
            </w:pPr>
            <w:r w:rsidRPr="004B49C9">
              <w:rPr>
                <w:rFonts w:ascii="Arial" w:eastAsia="楷体" w:hAnsi="楷体" w:cs="Arial"/>
                <w:sz w:val="23"/>
                <w:szCs w:val="23"/>
                <w:lang w:eastAsia="zh-CN"/>
              </w:rPr>
              <w:t>创始人股份应按以下方式兑现：其持有的股权应在公司设立后的</w:t>
            </w:r>
            <w:r w:rsidRPr="004B49C9">
              <w:rPr>
                <w:rFonts w:ascii="Arial" w:eastAsia="楷体" w:hAnsi="Arial" w:cs="Arial"/>
                <w:sz w:val="23"/>
                <w:szCs w:val="23"/>
                <w:lang w:eastAsia="zh-CN"/>
              </w:rPr>
              <w:t>48</w:t>
            </w:r>
            <w:r w:rsidRPr="004B49C9">
              <w:rPr>
                <w:rFonts w:ascii="Arial" w:eastAsia="楷体" w:hAnsi="楷体" w:cs="Arial"/>
                <w:sz w:val="23"/>
                <w:szCs w:val="23"/>
                <w:lang w:eastAsia="zh-CN"/>
              </w:rPr>
              <w:t>个月内每月兑现一次。公司有权在创始人终止与公司的劳动关系后按成本回购该创始人持有的任何未被确权的股份。</w:t>
            </w:r>
          </w:p>
        </w:tc>
      </w:tr>
      <w:tr w:rsidR="00AB75A2" w:rsidRPr="004B49C9" w14:paraId="0D52EC45" w14:textId="77777777" w:rsidTr="004E207B">
        <w:trPr>
          <w:trHeight w:val="881"/>
        </w:trPr>
        <w:tc>
          <w:tcPr>
            <w:tcW w:w="548" w:type="dxa"/>
            <w:shd w:val="clear" w:color="auto" w:fill="auto"/>
          </w:tcPr>
          <w:p w14:paraId="078186B9" w14:textId="77777777" w:rsidR="00AB75A2" w:rsidRPr="004B49C9" w:rsidRDefault="00AB75A2" w:rsidP="00112C26">
            <w:pPr>
              <w:numPr>
                <w:ilvl w:val="0"/>
                <w:numId w:val="43"/>
              </w:numPr>
              <w:spacing w:before="100" w:beforeAutospacing="1" w:after="100" w:afterAutospacing="1"/>
              <w:jc w:val="both"/>
              <w:rPr>
                <w:rFonts w:ascii="Arial" w:eastAsia="楷体" w:hAnsi="Arial" w:cs="Arial"/>
                <w:sz w:val="23"/>
                <w:szCs w:val="23"/>
                <w:lang w:eastAsia="zh-CN"/>
              </w:rPr>
            </w:pPr>
          </w:p>
        </w:tc>
        <w:tc>
          <w:tcPr>
            <w:tcW w:w="1403" w:type="dxa"/>
            <w:shd w:val="clear" w:color="auto" w:fill="auto"/>
          </w:tcPr>
          <w:p w14:paraId="0F1A239A" w14:textId="77777777" w:rsidR="00583DC3" w:rsidRPr="004B49C9" w:rsidRDefault="008D5370" w:rsidP="00112C26">
            <w:pPr>
              <w:spacing w:before="100" w:beforeAutospacing="1" w:after="100" w:afterAutospacing="1"/>
              <w:jc w:val="both"/>
              <w:rPr>
                <w:rFonts w:ascii="Arial" w:eastAsia="楷体" w:hAnsi="Arial" w:cs="Arial"/>
                <w:sz w:val="23"/>
                <w:szCs w:val="23"/>
                <w:lang w:eastAsia="zh-CN"/>
              </w:rPr>
            </w:pPr>
            <w:r w:rsidRPr="004B49C9">
              <w:rPr>
                <w:rFonts w:ascii="Arial" w:eastAsia="楷体" w:hAnsi="楷体" w:cs="Arial"/>
                <w:sz w:val="23"/>
                <w:szCs w:val="23"/>
                <w:lang w:eastAsia="zh-CN"/>
              </w:rPr>
              <w:t>知情权</w:t>
            </w:r>
          </w:p>
        </w:tc>
        <w:tc>
          <w:tcPr>
            <w:tcW w:w="6521" w:type="dxa"/>
            <w:shd w:val="clear" w:color="auto" w:fill="auto"/>
          </w:tcPr>
          <w:p w14:paraId="78D48DDA" w14:textId="77777777" w:rsidR="00053C31" w:rsidRPr="004B49C9" w:rsidRDefault="008D5370" w:rsidP="007E4A2D">
            <w:pPr>
              <w:spacing w:before="100" w:beforeAutospacing="1" w:after="100" w:afterAutospacing="1"/>
              <w:jc w:val="both"/>
              <w:rPr>
                <w:rFonts w:ascii="Arial" w:eastAsia="楷体" w:hAnsi="Arial" w:cs="Arial"/>
                <w:sz w:val="23"/>
                <w:szCs w:val="23"/>
                <w:lang w:eastAsia="zh-CN"/>
              </w:rPr>
            </w:pPr>
            <w:r w:rsidRPr="004B49C9">
              <w:rPr>
                <w:rFonts w:ascii="Arial" w:eastAsia="楷体" w:hAnsi="楷体" w:cs="Arial"/>
                <w:sz w:val="23"/>
                <w:szCs w:val="23"/>
                <w:lang w:eastAsia="zh-CN"/>
              </w:rPr>
              <w:t>公司将在月度结束</w:t>
            </w:r>
            <w:r w:rsidR="002C0850" w:rsidRPr="004B49C9">
              <w:rPr>
                <w:rFonts w:ascii="Arial" w:eastAsia="楷体" w:hAnsi="楷体" w:cs="Arial"/>
                <w:sz w:val="23"/>
                <w:szCs w:val="23"/>
                <w:lang w:eastAsia="zh-CN"/>
              </w:rPr>
              <w:t>后</w:t>
            </w:r>
            <w:r w:rsidR="00D52EF4" w:rsidRPr="004B49C9">
              <w:rPr>
                <w:rFonts w:ascii="Arial" w:eastAsia="楷体" w:hAnsi="Arial" w:cs="Arial"/>
                <w:sz w:val="23"/>
                <w:szCs w:val="23"/>
                <w:lang w:eastAsia="zh-CN"/>
              </w:rPr>
              <w:t>2</w:t>
            </w:r>
            <w:r w:rsidR="002C0850" w:rsidRPr="004B49C9">
              <w:rPr>
                <w:rFonts w:ascii="Arial" w:eastAsia="楷体" w:hAnsi="Arial" w:cs="Arial"/>
                <w:sz w:val="23"/>
                <w:szCs w:val="23"/>
                <w:lang w:eastAsia="zh-CN"/>
              </w:rPr>
              <w:t>0</w:t>
            </w:r>
            <w:r w:rsidRPr="004B49C9">
              <w:rPr>
                <w:rFonts w:ascii="Arial" w:eastAsia="楷体" w:hAnsi="楷体" w:cs="Arial"/>
                <w:sz w:val="23"/>
                <w:szCs w:val="23"/>
                <w:lang w:eastAsia="zh-CN"/>
              </w:rPr>
              <w:t>天内向投资人提供未经审计的财务月报和经营月报；在季度结束后</w:t>
            </w:r>
            <w:r w:rsidRPr="004B49C9">
              <w:rPr>
                <w:rFonts w:ascii="Arial" w:eastAsia="楷体" w:hAnsi="Arial" w:cs="Arial"/>
                <w:sz w:val="23"/>
                <w:szCs w:val="23"/>
                <w:lang w:eastAsia="zh-CN"/>
              </w:rPr>
              <w:t>30</w:t>
            </w:r>
            <w:r w:rsidRPr="004B49C9">
              <w:rPr>
                <w:rFonts w:ascii="Arial" w:eastAsia="楷体" w:hAnsi="楷体" w:cs="Arial"/>
                <w:sz w:val="23"/>
                <w:szCs w:val="23"/>
                <w:lang w:eastAsia="zh-CN"/>
              </w:rPr>
              <w:t>天内向投資人提供未经审计的财务季报和经营季报；在年度结束后</w:t>
            </w:r>
            <w:r w:rsidRPr="004B49C9">
              <w:rPr>
                <w:rFonts w:ascii="Arial" w:eastAsia="楷体" w:hAnsi="Arial" w:cs="Arial"/>
                <w:sz w:val="23"/>
                <w:szCs w:val="23"/>
                <w:lang w:eastAsia="zh-CN"/>
              </w:rPr>
              <w:t>90</w:t>
            </w:r>
            <w:r w:rsidRPr="004B49C9">
              <w:rPr>
                <w:rFonts w:ascii="Arial" w:eastAsia="楷体" w:hAnsi="楷体" w:cs="Arial"/>
                <w:sz w:val="23"/>
                <w:szCs w:val="23"/>
                <w:lang w:eastAsia="zh-CN"/>
              </w:rPr>
              <w:t>天内向投资人提供</w:t>
            </w:r>
            <w:r w:rsidR="00D52EF4" w:rsidRPr="004B49C9">
              <w:rPr>
                <w:rFonts w:ascii="Arial" w:eastAsia="楷体" w:hAnsi="楷体" w:cs="Arial"/>
                <w:sz w:val="23"/>
                <w:szCs w:val="23"/>
                <w:lang w:eastAsia="zh-CN"/>
              </w:rPr>
              <w:t>经</w:t>
            </w:r>
            <w:r w:rsidRPr="004B49C9">
              <w:rPr>
                <w:rFonts w:ascii="Arial" w:eastAsia="楷体" w:hAnsi="楷体" w:cs="Arial"/>
                <w:sz w:val="23"/>
                <w:szCs w:val="23"/>
                <w:lang w:eastAsia="zh-CN"/>
              </w:rPr>
              <w:t>审计的</w:t>
            </w:r>
            <w:r w:rsidR="00B74FBE" w:rsidRPr="004B49C9">
              <w:rPr>
                <w:rFonts w:ascii="Arial" w:eastAsia="楷体" w:hAnsi="楷体" w:cs="Arial"/>
                <w:sz w:val="23"/>
                <w:szCs w:val="23"/>
                <w:lang w:eastAsia="zh-CN"/>
              </w:rPr>
              <w:t>年度审计报告</w:t>
            </w:r>
            <w:r w:rsidR="00D52EF4" w:rsidRPr="004B49C9">
              <w:rPr>
                <w:rFonts w:ascii="Arial" w:eastAsia="楷体" w:hAnsi="楷体" w:cs="Arial"/>
                <w:sz w:val="23"/>
                <w:szCs w:val="23"/>
                <w:lang w:eastAsia="zh-CN"/>
              </w:rPr>
              <w:t>以及</w:t>
            </w:r>
            <w:r w:rsidRPr="004B49C9">
              <w:rPr>
                <w:rFonts w:ascii="Arial" w:eastAsia="楷体" w:hAnsi="楷体" w:cs="Arial"/>
                <w:sz w:val="23"/>
                <w:szCs w:val="23"/>
                <w:lang w:eastAsia="zh-CN"/>
              </w:rPr>
              <w:t>年度经营</w:t>
            </w:r>
            <w:r w:rsidR="00B74FBE" w:rsidRPr="004B49C9">
              <w:rPr>
                <w:rFonts w:ascii="Arial" w:eastAsia="楷体" w:hAnsi="楷体" w:cs="Arial"/>
                <w:sz w:val="23"/>
                <w:szCs w:val="23"/>
                <w:lang w:eastAsia="zh-CN"/>
              </w:rPr>
              <w:t>报告</w:t>
            </w:r>
            <w:r w:rsidRPr="004B49C9">
              <w:rPr>
                <w:rFonts w:ascii="Arial" w:eastAsia="楷体" w:hAnsi="楷体" w:cs="Arial"/>
                <w:sz w:val="23"/>
                <w:szCs w:val="23"/>
                <w:lang w:eastAsia="zh-CN"/>
              </w:rPr>
              <w:t>；在年度结束前</w:t>
            </w:r>
            <w:r w:rsidR="00D52EF4" w:rsidRPr="004B49C9">
              <w:rPr>
                <w:rFonts w:ascii="Arial" w:eastAsia="楷体" w:hAnsi="Arial" w:cs="Arial"/>
                <w:sz w:val="23"/>
                <w:szCs w:val="23"/>
                <w:lang w:eastAsia="zh-CN"/>
              </w:rPr>
              <w:t>30</w:t>
            </w:r>
            <w:r w:rsidR="00D52EF4" w:rsidRPr="004B49C9">
              <w:rPr>
                <w:rFonts w:ascii="Arial" w:eastAsia="楷体" w:hAnsi="楷体" w:cs="Arial"/>
                <w:sz w:val="23"/>
                <w:szCs w:val="23"/>
                <w:lang w:eastAsia="zh-CN"/>
              </w:rPr>
              <w:t>天内</w:t>
            </w:r>
            <w:r w:rsidRPr="004B49C9">
              <w:rPr>
                <w:rFonts w:ascii="Arial" w:eastAsia="楷体" w:hAnsi="楷体" w:cs="Arial"/>
                <w:sz w:val="23"/>
                <w:szCs w:val="23"/>
                <w:lang w:eastAsia="zh-CN"/>
              </w:rPr>
              <w:t>向公司董事会提交下一年度的营运计划，财务预测和投资计划。</w:t>
            </w:r>
          </w:p>
        </w:tc>
      </w:tr>
      <w:tr w:rsidR="008D22E8" w:rsidRPr="004B49C9" w14:paraId="629E25B7" w14:textId="77777777" w:rsidTr="004E207B">
        <w:trPr>
          <w:trHeight w:val="867"/>
        </w:trPr>
        <w:tc>
          <w:tcPr>
            <w:tcW w:w="548" w:type="dxa"/>
            <w:shd w:val="clear" w:color="auto" w:fill="auto"/>
          </w:tcPr>
          <w:p w14:paraId="413EC126" w14:textId="77777777" w:rsidR="008D22E8" w:rsidRPr="004B49C9" w:rsidRDefault="008D22E8" w:rsidP="00112C26">
            <w:pPr>
              <w:numPr>
                <w:ilvl w:val="0"/>
                <w:numId w:val="43"/>
              </w:numPr>
              <w:spacing w:before="100" w:beforeAutospacing="1" w:after="100" w:afterAutospacing="1"/>
              <w:jc w:val="both"/>
              <w:rPr>
                <w:rFonts w:ascii="Arial" w:eastAsia="楷体" w:hAnsi="Arial" w:cs="Arial"/>
                <w:sz w:val="23"/>
                <w:szCs w:val="23"/>
                <w:lang w:eastAsia="zh-CN"/>
              </w:rPr>
            </w:pPr>
          </w:p>
        </w:tc>
        <w:tc>
          <w:tcPr>
            <w:tcW w:w="1403" w:type="dxa"/>
            <w:shd w:val="clear" w:color="auto" w:fill="auto"/>
          </w:tcPr>
          <w:p w14:paraId="1F849D7B" w14:textId="77777777" w:rsidR="007D253D" w:rsidRPr="004B49C9" w:rsidRDefault="00872563" w:rsidP="00112C26">
            <w:pPr>
              <w:spacing w:before="100" w:beforeAutospacing="1" w:after="100" w:afterAutospacing="1"/>
              <w:jc w:val="both"/>
              <w:rPr>
                <w:rFonts w:ascii="Arial" w:eastAsia="楷体" w:hAnsi="Arial" w:cs="Arial"/>
                <w:sz w:val="23"/>
                <w:szCs w:val="23"/>
                <w:lang w:eastAsia="zh-CN"/>
              </w:rPr>
            </w:pPr>
            <w:r w:rsidRPr="004B49C9">
              <w:rPr>
                <w:rFonts w:ascii="Arial" w:eastAsia="楷体" w:hAnsi="楷体" w:cs="Arial"/>
                <w:sz w:val="23"/>
                <w:szCs w:val="23"/>
                <w:lang w:eastAsia="zh-CN"/>
              </w:rPr>
              <w:t>陈述与保证</w:t>
            </w:r>
          </w:p>
        </w:tc>
        <w:tc>
          <w:tcPr>
            <w:tcW w:w="6521" w:type="dxa"/>
            <w:shd w:val="clear" w:color="auto" w:fill="auto"/>
          </w:tcPr>
          <w:p w14:paraId="3D9A46E2" w14:textId="77777777" w:rsidR="007D253D" w:rsidRPr="004B49C9" w:rsidRDefault="00A02699" w:rsidP="00112C26">
            <w:pPr>
              <w:spacing w:before="100" w:beforeAutospacing="1" w:after="100" w:afterAutospacing="1"/>
              <w:jc w:val="both"/>
              <w:rPr>
                <w:rFonts w:ascii="Arial" w:eastAsia="楷体" w:hAnsi="Arial" w:cs="Arial"/>
                <w:sz w:val="23"/>
                <w:szCs w:val="23"/>
                <w:lang w:eastAsia="zh-CN"/>
              </w:rPr>
            </w:pPr>
            <w:r w:rsidRPr="004B49C9">
              <w:rPr>
                <w:rFonts w:ascii="Arial" w:eastAsia="楷体" w:hAnsi="楷体" w:cs="Arial"/>
                <w:sz w:val="23"/>
                <w:szCs w:val="23"/>
                <w:lang w:eastAsia="zh-CN"/>
              </w:rPr>
              <w:t>公司</w:t>
            </w:r>
            <w:r w:rsidR="00872563" w:rsidRPr="004B49C9">
              <w:rPr>
                <w:rFonts w:ascii="Arial" w:eastAsia="楷体" w:hAnsi="楷体" w:cs="Arial"/>
                <w:sz w:val="23"/>
                <w:szCs w:val="23"/>
                <w:lang w:eastAsia="zh-CN"/>
              </w:rPr>
              <w:t>和</w:t>
            </w:r>
            <w:r w:rsidR="00112C26" w:rsidRPr="004B49C9">
              <w:rPr>
                <w:rFonts w:ascii="Arial" w:eastAsia="楷体" w:hAnsi="楷体" w:cs="Arial"/>
                <w:sz w:val="23"/>
                <w:szCs w:val="23"/>
                <w:lang w:eastAsia="zh-CN"/>
              </w:rPr>
              <w:t>创始股东</w:t>
            </w:r>
            <w:r w:rsidR="00872563" w:rsidRPr="004B49C9">
              <w:rPr>
                <w:rFonts w:ascii="Arial" w:eastAsia="楷体" w:hAnsi="楷体" w:cs="Arial"/>
                <w:sz w:val="23"/>
                <w:szCs w:val="23"/>
                <w:lang w:eastAsia="zh-CN"/>
              </w:rPr>
              <w:t>提供与公司及</w:t>
            </w:r>
            <w:r w:rsidR="00112C26" w:rsidRPr="004B49C9">
              <w:rPr>
                <w:rFonts w:ascii="Arial" w:eastAsia="楷体" w:hAnsi="楷体" w:cs="Arial"/>
                <w:sz w:val="23"/>
                <w:szCs w:val="23"/>
                <w:lang w:eastAsia="zh-CN"/>
              </w:rPr>
              <w:t>创始</w:t>
            </w:r>
            <w:r w:rsidR="00872563" w:rsidRPr="004B49C9">
              <w:rPr>
                <w:rFonts w:ascii="Arial" w:eastAsia="楷体" w:hAnsi="楷体" w:cs="Arial"/>
                <w:sz w:val="23"/>
                <w:szCs w:val="23"/>
                <w:lang w:eastAsia="zh-CN"/>
              </w:rPr>
              <w:t>股东相关的常规性的声明、保证及赔偿责任。</w:t>
            </w:r>
          </w:p>
        </w:tc>
      </w:tr>
      <w:tr w:rsidR="00135511" w:rsidRPr="004B49C9" w14:paraId="1D0F4C65" w14:textId="77777777" w:rsidTr="004E207B">
        <w:trPr>
          <w:trHeight w:val="3815"/>
        </w:trPr>
        <w:tc>
          <w:tcPr>
            <w:tcW w:w="548" w:type="dxa"/>
            <w:shd w:val="clear" w:color="auto" w:fill="auto"/>
          </w:tcPr>
          <w:p w14:paraId="6819C09C" w14:textId="77777777" w:rsidR="00135511" w:rsidRPr="004B49C9" w:rsidRDefault="00135511" w:rsidP="00112C26">
            <w:pPr>
              <w:numPr>
                <w:ilvl w:val="0"/>
                <w:numId w:val="43"/>
              </w:numPr>
              <w:spacing w:before="100" w:beforeAutospacing="1" w:after="100" w:afterAutospacing="1"/>
              <w:jc w:val="both"/>
              <w:rPr>
                <w:rFonts w:ascii="Arial" w:eastAsia="楷体" w:hAnsi="Arial" w:cs="Arial"/>
                <w:sz w:val="23"/>
                <w:szCs w:val="23"/>
                <w:lang w:eastAsia="zh-CN"/>
              </w:rPr>
            </w:pPr>
          </w:p>
        </w:tc>
        <w:tc>
          <w:tcPr>
            <w:tcW w:w="1403" w:type="dxa"/>
            <w:shd w:val="clear" w:color="auto" w:fill="auto"/>
          </w:tcPr>
          <w:p w14:paraId="3EFF066D" w14:textId="77777777" w:rsidR="00135511" w:rsidRPr="004B49C9" w:rsidRDefault="00DB679C" w:rsidP="007E4A2D">
            <w:pPr>
              <w:pStyle w:val="a7"/>
              <w:tabs>
                <w:tab w:val="clear" w:pos="4320"/>
                <w:tab w:val="clear" w:pos="8640"/>
              </w:tabs>
              <w:spacing w:before="100" w:beforeAutospacing="1" w:after="100" w:afterAutospacing="1"/>
              <w:rPr>
                <w:rFonts w:ascii="Arial" w:eastAsia="楷体" w:hAnsi="Arial" w:cs="Arial"/>
                <w:sz w:val="23"/>
                <w:szCs w:val="23"/>
                <w:lang w:eastAsia="zh-CN"/>
              </w:rPr>
            </w:pPr>
            <w:proofErr w:type="spellStart"/>
            <w:r w:rsidRPr="004B49C9">
              <w:rPr>
                <w:rFonts w:ascii="Arial" w:eastAsia="楷体" w:hAnsi="楷体" w:cs="Arial"/>
                <w:sz w:val="23"/>
                <w:szCs w:val="23"/>
              </w:rPr>
              <w:t>竞业禁止承诺</w:t>
            </w:r>
            <w:proofErr w:type="spellEnd"/>
          </w:p>
          <w:p w14:paraId="58A650B3" w14:textId="77777777" w:rsidR="00375A34" w:rsidRPr="004B49C9" w:rsidRDefault="00375A34" w:rsidP="007E4A2D">
            <w:pPr>
              <w:pStyle w:val="a7"/>
              <w:tabs>
                <w:tab w:val="clear" w:pos="4320"/>
                <w:tab w:val="clear" w:pos="8640"/>
              </w:tabs>
              <w:spacing w:before="100" w:beforeAutospacing="1" w:after="100" w:afterAutospacing="1"/>
              <w:rPr>
                <w:rFonts w:ascii="Arial" w:eastAsia="楷体" w:hAnsi="Arial" w:cs="Arial"/>
                <w:sz w:val="23"/>
                <w:szCs w:val="23"/>
                <w:lang w:eastAsia="zh-CN"/>
              </w:rPr>
            </w:pPr>
          </w:p>
        </w:tc>
        <w:tc>
          <w:tcPr>
            <w:tcW w:w="6521" w:type="dxa"/>
            <w:shd w:val="clear" w:color="auto" w:fill="auto"/>
          </w:tcPr>
          <w:p w14:paraId="7F72B957" w14:textId="77777777" w:rsidR="00375A34" w:rsidRPr="004B49C9" w:rsidRDefault="004141D0" w:rsidP="007E4A2D">
            <w:pPr>
              <w:spacing w:before="100" w:beforeAutospacing="1" w:after="100" w:afterAutospacing="1"/>
              <w:jc w:val="both"/>
              <w:rPr>
                <w:rFonts w:ascii="Arial" w:eastAsia="楷体" w:hAnsi="Arial" w:cs="Arial"/>
                <w:sz w:val="23"/>
                <w:szCs w:val="23"/>
                <w:lang w:eastAsia="zh-CN"/>
              </w:rPr>
            </w:pPr>
            <w:r w:rsidRPr="00F94838">
              <w:rPr>
                <w:rFonts w:ascii="Arial" w:eastAsia="楷体" w:hAnsi="楷体" w:cs="Arial"/>
                <w:sz w:val="23"/>
                <w:szCs w:val="23"/>
                <w:lang w:eastAsia="zh-CN"/>
              </w:rPr>
              <w:t>公司应取得每一个高管人员</w:t>
            </w:r>
            <w:r w:rsidR="00F22BCE" w:rsidRPr="00F94838">
              <w:rPr>
                <w:rFonts w:ascii="Arial" w:eastAsia="楷体" w:hAnsi="楷体" w:cs="Arial"/>
                <w:sz w:val="23"/>
                <w:szCs w:val="23"/>
                <w:lang w:eastAsia="zh-CN"/>
              </w:rPr>
              <w:t>及其关联公司</w:t>
            </w:r>
            <w:r w:rsidR="00DB679C" w:rsidRPr="00F94838">
              <w:rPr>
                <w:rFonts w:ascii="Arial" w:eastAsia="楷体" w:hAnsi="楷体" w:cs="Arial"/>
                <w:sz w:val="23"/>
                <w:szCs w:val="23"/>
                <w:lang w:eastAsia="zh-CN"/>
              </w:rPr>
              <w:t>的竞业禁止承诺书</w:t>
            </w:r>
            <w:r w:rsidR="00DB679C" w:rsidRPr="004B49C9">
              <w:rPr>
                <w:rFonts w:ascii="Arial" w:eastAsia="楷体" w:hAnsi="楷体" w:cs="Arial"/>
                <w:sz w:val="23"/>
                <w:szCs w:val="23"/>
                <w:lang w:eastAsia="zh-CN"/>
              </w:rPr>
              <w:t>，含</w:t>
            </w:r>
            <w:r w:rsidR="00DB679C" w:rsidRPr="004B49C9">
              <w:rPr>
                <w:rFonts w:ascii="Arial" w:eastAsia="楷体" w:hAnsi="Arial" w:cs="Arial"/>
                <w:sz w:val="23"/>
                <w:szCs w:val="23"/>
                <w:lang w:eastAsia="zh-CN"/>
              </w:rPr>
              <w:t>(</w:t>
            </w:r>
            <w:proofErr w:type="spellStart"/>
            <w:r w:rsidR="00DB679C" w:rsidRPr="004B49C9">
              <w:rPr>
                <w:rFonts w:ascii="Arial" w:eastAsia="楷体" w:hAnsi="Arial" w:cs="Arial"/>
                <w:sz w:val="23"/>
                <w:szCs w:val="23"/>
                <w:lang w:eastAsia="zh-CN"/>
              </w:rPr>
              <w:t>i</w:t>
            </w:r>
            <w:proofErr w:type="spellEnd"/>
            <w:r w:rsidR="00DB679C" w:rsidRPr="004B49C9">
              <w:rPr>
                <w:rFonts w:ascii="Arial" w:eastAsia="楷体" w:hAnsi="Arial" w:cs="Arial"/>
                <w:sz w:val="23"/>
                <w:szCs w:val="23"/>
                <w:lang w:eastAsia="zh-CN"/>
              </w:rPr>
              <w:t>)</w:t>
            </w:r>
            <w:r w:rsidR="00DB679C" w:rsidRPr="004B49C9">
              <w:rPr>
                <w:rFonts w:ascii="Arial" w:eastAsia="楷体" w:hAnsi="楷体" w:cs="Arial"/>
                <w:sz w:val="23"/>
                <w:szCs w:val="23"/>
                <w:lang w:eastAsia="zh-CN"/>
              </w:rPr>
              <w:t>除非</w:t>
            </w:r>
            <w:r w:rsidR="0037698E" w:rsidRPr="004B49C9">
              <w:rPr>
                <w:rFonts w:ascii="Arial" w:eastAsia="楷体" w:hAnsi="楷体" w:cs="Arial"/>
                <w:sz w:val="23"/>
                <w:szCs w:val="23"/>
                <w:lang w:eastAsia="zh-CN"/>
              </w:rPr>
              <w:t>其</w:t>
            </w:r>
            <w:r w:rsidR="00DB679C" w:rsidRPr="004B49C9">
              <w:rPr>
                <w:rFonts w:ascii="Arial" w:eastAsia="楷体" w:hAnsi="楷体" w:cs="Arial"/>
                <w:sz w:val="23"/>
                <w:szCs w:val="23"/>
                <w:lang w:eastAsia="zh-CN"/>
              </w:rPr>
              <w:t>辞职书事先得到投资人的批准或另外的安排得到投资人的认可，</w:t>
            </w:r>
            <w:r w:rsidR="0037698E" w:rsidRPr="004B49C9">
              <w:rPr>
                <w:rFonts w:ascii="Arial" w:eastAsia="楷体" w:hAnsi="楷体" w:cs="Arial"/>
                <w:sz w:val="23"/>
                <w:szCs w:val="23"/>
                <w:lang w:eastAsia="zh-CN"/>
              </w:rPr>
              <w:t>其</w:t>
            </w:r>
            <w:r w:rsidR="00DB679C" w:rsidRPr="004B49C9">
              <w:rPr>
                <w:rFonts w:ascii="Arial" w:eastAsia="楷体" w:hAnsi="楷体" w:cs="Arial"/>
                <w:sz w:val="23"/>
                <w:szCs w:val="23"/>
                <w:lang w:eastAsia="zh-CN"/>
              </w:rPr>
              <w:t>会将所有的工作时间和精力投入公司业务并尽最大努力争取公司利益，直到合格</w:t>
            </w:r>
            <w:r w:rsidR="00DB679C" w:rsidRPr="004B49C9">
              <w:rPr>
                <w:rFonts w:ascii="Arial" w:eastAsia="楷体" w:hAnsi="Arial" w:cs="Arial"/>
                <w:sz w:val="23"/>
                <w:szCs w:val="23"/>
                <w:lang w:eastAsia="zh-CN"/>
              </w:rPr>
              <w:t>IPO</w:t>
            </w:r>
            <w:r w:rsidR="00DB679C" w:rsidRPr="004B49C9">
              <w:rPr>
                <w:rFonts w:ascii="Arial" w:eastAsia="楷体" w:hAnsi="楷体" w:cs="Arial"/>
                <w:sz w:val="23"/>
                <w:szCs w:val="23"/>
                <w:lang w:eastAsia="zh-CN"/>
              </w:rPr>
              <w:t>完成的一年以后</w:t>
            </w:r>
            <w:r w:rsidR="00FB4C8D" w:rsidRPr="004B49C9">
              <w:rPr>
                <w:rFonts w:ascii="Arial" w:eastAsia="楷体" w:hAnsi="楷体" w:cs="Arial"/>
                <w:sz w:val="23"/>
                <w:szCs w:val="23"/>
                <w:lang w:eastAsia="zh-CN"/>
              </w:rPr>
              <w:t>；</w:t>
            </w:r>
            <w:r w:rsidR="00FB4C8D" w:rsidRPr="004B49C9">
              <w:rPr>
                <w:rFonts w:ascii="Arial" w:eastAsia="楷体" w:hAnsi="Arial" w:cs="Arial"/>
                <w:sz w:val="23"/>
                <w:szCs w:val="23"/>
                <w:lang w:eastAsia="zh-CN"/>
              </w:rPr>
              <w:t xml:space="preserve">(ii) </w:t>
            </w:r>
            <w:r w:rsidR="0037698E" w:rsidRPr="004B49C9">
              <w:rPr>
                <w:rFonts w:ascii="Arial" w:eastAsia="楷体" w:hAnsi="楷体" w:cs="Arial"/>
                <w:sz w:val="23"/>
                <w:szCs w:val="23"/>
                <w:lang w:eastAsia="zh-CN"/>
              </w:rPr>
              <w:t>其</w:t>
            </w:r>
            <w:r w:rsidR="00FB4C8D" w:rsidRPr="004B49C9">
              <w:rPr>
                <w:rFonts w:ascii="Arial" w:eastAsia="楷体" w:hAnsi="楷体" w:cs="Arial"/>
                <w:sz w:val="23"/>
                <w:szCs w:val="23"/>
                <w:lang w:eastAsia="zh-CN"/>
              </w:rPr>
              <w:t>在职期间不得从事任何与公司相竞争的业务；</w:t>
            </w:r>
            <w:r w:rsidR="00DB679C" w:rsidRPr="004B49C9">
              <w:rPr>
                <w:rFonts w:ascii="Arial" w:eastAsia="楷体" w:hAnsi="Arial" w:cs="Arial"/>
                <w:sz w:val="23"/>
                <w:szCs w:val="23"/>
                <w:lang w:eastAsia="zh-CN"/>
              </w:rPr>
              <w:t>(ii</w:t>
            </w:r>
            <w:r w:rsidR="00FB4C8D" w:rsidRPr="004B49C9">
              <w:rPr>
                <w:rFonts w:ascii="Arial" w:eastAsia="楷体" w:hAnsi="Arial" w:cs="Arial"/>
                <w:sz w:val="23"/>
                <w:szCs w:val="23"/>
                <w:lang w:eastAsia="zh-CN"/>
              </w:rPr>
              <w:t>i</w:t>
            </w:r>
            <w:r w:rsidR="00E777CA" w:rsidRPr="004B49C9">
              <w:rPr>
                <w:rFonts w:ascii="Arial" w:eastAsia="楷体" w:hAnsi="Arial" w:cs="Arial"/>
                <w:sz w:val="23"/>
                <w:szCs w:val="23"/>
                <w:lang w:eastAsia="zh-CN"/>
              </w:rPr>
              <w:t>)</w:t>
            </w:r>
            <w:r w:rsidR="00C21E4E" w:rsidRPr="004B49C9">
              <w:rPr>
                <w:rFonts w:ascii="Arial" w:eastAsia="楷体" w:hAnsi="楷体" w:cs="Arial"/>
                <w:sz w:val="23"/>
                <w:szCs w:val="23"/>
                <w:lang w:eastAsia="zh-CN"/>
              </w:rPr>
              <w:t>若公司董事会要求，</w:t>
            </w:r>
            <w:r w:rsidR="00A82CE6" w:rsidRPr="004B49C9">
              <w:rPr>
                <w:rFonts w:ascii="Arial" w:eastAsia="楷体" w:hAnsi="楷体" w:cs="Arial"/>
                <w:sz w:val="23"/>
                <w:szCs w:val="23"/>
                <w:lang w:eastAsia="zh-CN"/>
              </w:rPr>
              <w:t>在交割日起到</w:t>
            </w:r>
            <w:r w:rsidR="0037698E" w:rsidRPr="004B49C9">
              <w:rPr>
                <w:rFonts w:ascii="Arial" w:eastAsia="楷体" w:hAnsi="楷体" w:cs="Arial"/>
                <w:sz w:val="23"/>
                <w:szCs w:val="23"/>
                <w:lang w:eastAsia="zh-CN"/>
              </w:rPr>
              <w:t>其</w:t>
            </w:r>
            <w:r w:rsidR="00A82CE6" w:rsidRPr="004B49C9">
              <w:rPr>
                <w:rFonts w:ascii="Arial" w:eastAsia="楷体" w:hAnsi="楷体" w:cs="Arial"/>
                <w:sz w:val="23"/>
                <w:szCs w:val="23"/>
                <w:lang w:eastAsia="zh-CN"/>
              </w:rPr>
              <w:t>辞职或离开公司后的第二</w:t>
            </w:r>
            <w:r w:rsidR="00C110C3" w:rsidRPr="004B49C9">
              <w:rPr>
                <w:rFonts w:ascii="Arial" w:eastAsia="楷体" w:hAnsi="楷体" w:cs="Arial"/>
                <w:sz w:val="23"/>
                <w:szCs w:val="23"/>
                <w:lang w:eastAsia="zh-CN"/>
              </w:rPr>
              <w:t>年末，</w:t>
            </w:r>
            <w:r w:rsidR="0037698E" w:rsidRPr="004B49C9">
              <w:rPr>
                <w:rFonts w:ascii="Arial" w:eastAsia="楷体" w:hAnsi="楷体" w:cs="Arial"/>
                <w:sz w:val="23"/>
                <w:szCs w:val="23"/>
                <w:lang w:eastAsia="zh-CN"/>
              </w:rPr>
              <w:t>其</w:t>
            </w:r>
            <w:r w:rsidR="00C110C3" w:rsidRPr="004B49C9">
              <w:rPr>
                <w:rFonts w:ascii="Arial" w:eastAsia="楷体" w:hAnsi="楷体" w:cs="Arial"/>
                <w:sz w:val="23"/>
                <w:szCs w:val="23"/>
                <w:lang w:eastAsia="zh-CN"/>
              </w:rPr>
              <w:t>本人不得从事任何与公司相竞争的业务</w:t>
            </w:r>
            <w:r w:rsidR="00FB4C8D" w:rsidRPr="004B49C9">
              <w:rPr>
                <w:rFonts w:ascii="Arial" w:eastAsia="楷体" w:hAnsi="楷体" w:cs="Arial"/>
                <w:sz w:val="23"/>
                <w:szCs w:val="23"/>
                <w:lang w:eastAsia="zh-CN"/>
              </w:rPr>
              <w:t>，亦不得劝告或</w:t>
            </w:r>
            <w:r w:rsidR="00ED710B" w:rsidRPr="004B49C9">
              <w:rPr>
                <w:rFonts w:ascii="Arial" w:eastAsia="楷体" w:hAnsi="楷体" w:cs="Arial"/>
                <w:sz w:val="23"/>
                <w:szCs w:val="23"/>
                <w:lang w:eastAsia="zh-CN"/>
              </w:rPr>
              <w:t>诱使公司的员工离职</w:t>
            </w:r>
            <w:r w:rsidR="00C110C3" w:rsidRPr="004B49C9">
              <w:rPr>
                <w:rFonts w:ascii="Arial" w:eastAsia="楷体" w:hAnsi="楷体" w:cs="Arial"/>
                <w:sz w:val="23"/>
                <w:szCs w:val="23"/>
                <w:lang w:eastAsia="zh-CN"/>
              </w:rPr>
              <w:t>。</w:t>
            </w:r>
            <w:r w:rsidR="008F12BD" w:rsidRPr="004B49C9">
              <w:rPr>
                <w:rFonts w:ascii="Arial" w:eastAsia="楷体" w:hAnsi="楷体" w:cs="Arial"/>
                <w:sz w:val="23"/>
                <w:szCs w:val="23"/>
                <w:lang w:eastAsia="zh-CN"/>
              </w:rPr>
              <w:t>如有任何违反竞业禁止承诺的行为，公司有权以法律许可的最低价格回购该高管人员持有的所有股权。</w:t>
            </w:r>
          </w:p>
          <w:p w14:paraId="6F3D4865" w14:textId="72ED575D" w:rsidR="006E6900" w:rsidRPr="004B49C9" w:rsidRDefault="00CF1403" w:rsidP="004401B9">
            <w:pPr>
              <w:spacing w:before="100" w:beforeAutospacing="1" w:after="100" w:afterAutospacing="1"/>
              <w:jc w:val="both"/>
              <w:rPr>
                <w:rFonts w:ascii="Arial" w:eastAsia="楷体" w:hAnsi="Arial" w:cs="Arial"/>
                <w:sz w:val="23"/>
                <w:szCs w:val="23"/>
                <w:lang w:eastAsia="zh-CN"/>
              </w:rPr>
            </w:pPr>
            <w:r w:rsidRPr="004B49C9">
              <w:rPr>
                <w:rFonts w:ascii="Arial" w:eastAsia="楷体" w:hAnsi="楷体" w:cs="Arial"/>
                <w:sz w:val="23"/>
                <w:szCs w:val="23"/>
                <w:lang w:eastAsia="zh-CN"/>
              </w:rPr>
              <w:t>公司</w:t>
            </w:r>
            <w:r w:rsidR="004401B9" w:rsidRPr="004B49C9">
              <w:rPr>
                <w:rFonts w:ascii="Arial" w:eastAsia="楷体" w:hAnsi="楷体" w:cs="Arial"/>
                <w:sz w:val="23"/>
                <w:szCs w:val="23"/>
                <w:lang w:eastAsia="zh-CN"/>
              </w:rPr>
              <w:t>创始股东</w:t>
            </w:r>
            <w:r w:rsidR="00C110C3" w:rsidRPr="004B49C9">
              <w:rPr>
                <w:rFonts w:ascii="Arial" w:eastAsia="楷体" w:hAnsi="楷体" w:cs="Arial"/>
                <w:sz w:val="23"/>
                <w:szCs w:val="23"/>
                <w:lang w:eastAsia="zh-CN"/>
              </w:rPr>
              <w:t>不投资于与公司直接或间接相竞争的公司，也</w:t>
            </w:r>
            <w:proofErr w:type="gramStart"/>
            <w:r w:rsidR="00C110C3" w:rsidRPr="004B49C9">
              <w:rPr>
                <w:rFonts w:ascii="Arial" w:eastAsia="楷体" w:hAnsi="楷体" w:cs="Arial"/>
                <w:sz w:val="23"/>
                <w:szCs w:val="23"/>
                <w:lang w:eastAsia="zh-CN"/>
              </w:rPr>
              <w:t>不</w:t>
            </w:r>
            <w:proofErr w:type="gramEnd"/>
            <w:r w:rsidR="00C110C3" w:rsidRPr="004B49C9">
              <w:rPr>
                <w:rFonts w:ascii="Arial" w:eastAsia="楷体" w:hAnsi="楷体" w:cs="Arial"/>
                <w:sz w:val="23"/>
                <w:szCs w:val="23"/>
                <w:lang w:eastAsia="zh-CN"/>
              </w:rPr>
              <w:t>为此类工作提供咨询顾问服务。</w:t>
            </w:r>
          </w:p>
        </w:tc>
      </w:tr>
      <w:tr w:rsidR="009F7C5B" w:rsidRPr="004B49C9" w14:paraId="40144AE3" w14:textId="77777777" w:rsidTr="004E207B">
        <w:trPr>
          <w:trHeight w:val="3815"/>
          <w:ins w:id="29" w:author="yumeng liu" w:date="2016-08-13T10:25:00Z"/>
        </w:trPr>
        <w:tc>
          <w:tcPr>
            <w:tcW w:w="548" w:type="dxa"/>
            <w:shd w:val="clear" w:color="auto" w:fill="auto"/>
          </w:tcPr>
          <w:p w14:paraId="2A6B432D" w14:textId="77777777" w:rsidR="009F7C5B" w:rsidRPr="004B49C9" w:rsidRDefault="009F7C5B" w:rsidP="00112C26">
            <w:pPr>
              <w:numPr>
                <w:ilvl w:val="0"/>
                <w:numId w:val="43"/>
              </w:numPr>
              <w:spacing w:before="100" w:beforeAutospacing="1" w:after="100" w:afterAutospacing="1"/>
              <w:jc w:val="both"/>
              <w:rPr>
                <w:ins w:id="30" w:author="yumeng liu" w:date="2016-08-13T10:25:00Z"/>
                <w:rFonts w:ascii="Arial" w:eastAsia="楷体" w:hAnsi="Arial" w:cs="Arial"/>
                <w:sz w:val="23"/>
                <w:szCs w:val="23"/>
                <w:lang w:eastAsia="zh-CN"/>
              </w:rPr>
            </w:pPr>
          </w:p>
        </w:tc>
        <w:tc>
          <w:tcPr>
            <w:tcW w:w="1403" w:type="dxa"/>
            <w:shd w:val="clear" w:color="auto" w:fill="auto"/>
          </w:tcPr>
          <w:p w14:paraId="6FFCD449" w14:textId="5D32D417" w:rsidR="009F7C5B" w:rsidRPr="004B49C9" w:rsidRDefault="009F7C5B" w:rsidP="007E4A2D">
            <w:pPr>
              <w:pStyle w:val="a7"/>
              <w:tabs>
                <w:tab w:val="clear" w:pos="4320"/>
                <w:tab w:val="clear" w:pos="8640"/>
              </w:tabs>
              <w:spacing w:before="100" w:beforeAutospacing="1" w:after="100" w:afterAutospacing="1"/>
              <w:rPr>
                <w:ins w:id="31" w:author="yumeng liu" w:date="2016-08-13T10:25:00Z"/>
                <w:rFonts w:ascii="Arial" w:eastAsia="楷体" w:hAnsi="楷体" w:cs="Arial"/>
                <w:sz w:val="23"/>
                <w:szCs w:val="23"/>
                <w:lang w:eastAsia="zh-CN"/>
              </w:rPr>
            </w:pPr>
            <w:ins w:id="32" w:author="yumeng liu" w:date="2016-08-13T10:26:00Z">
              <w:r>
                <w:rPr>
                  <w:rFonts w:ascii="Arial" w:eastAsia="楷体" w:hAnsi="楷体" w:cs="Arial" w:hint="eastAsia"/>
                  <w:sz w:val="23"/>
                  <w:szCs w:val="23"/>
                  <w:lang w:eastAsia="zh-CN"/>
                </w:rPr>
                <w:t>业务</w:t>
              </w:r>
              <w:r>
                <w:rPr>
                  <w:rFonts w:ascii="Arial" w:eastAsia="楷体" w:hAnsi="楷体" w:cs="Arial"/>
                  <w:sz w:val="23"/>
                  <w:szCs w:val="23"/>
                  <w:lang w:eastAsia="zh-CN"/>
                </w:rPr>
                <w:t>合作</w:t>
              </w:r>
            </w:ins>
          </w:p>
        </w:tc>
        <w:tc>
          <w:tcPr>
            <w:tcW w:w="6521" w:type="dxa"/>
            <w:shd w:val="clear" w:color="auto" w:fill="auto"/>
          </w:tcPr>
          <w:p w14:paraId="5168E489" w14:textId="61D7A79F" w:rsidR="009F7C5B" w:rsidRPr="00F94838" w:rsidRDefault="009F7C5B" w:rsidP="00A53FFF">
            <w:pPr>
              <w:spacing w:before="100" w:beforeAutospacing="1" w:after="100" w:afterAutospacing="1"/>
              <w:jc w:val="both"/>
              <w:rPr>
                <w:ins w:id="33" w:author="yumeng liu" w:date="2016-08-13T10:25:00Z"/>
                <w:rFonts w:ascii="Arial" w:eastAsia="楷体" w:hAnsi="楷体" w:cs="Arial"/>
                <w:sz w:val="23"/>
                <w:szCs w:val="23"/>
                <w:lang w:eastAsia="zh-CN"/>
              </w:rPr>
            </w:pPr>
            <w:ins w:id="34" w:author="yumeng liu" w:date="2016-08-13T10:28:00Z">
              <w:r>
                <w:rPr>
                  <w:rFonts w:ascii="Arial" w:eastAsia="楷体" w:hAnsi="楷体" w:cs="Arial" w:hint="eastAsia"/>
                  <w:sz w:val="23"/>
                  <w:szCs w:val="23"/>
                  <w:lang w:eastAsia="zh-CN"/>
                </w:rPr>
                <w:t>在本轮</w:t>
              </w:r>
              <w:r>
                <w:rPr>
                  <w:rFonts w:ascii="Arial" w:eastAsia="楷体" w:hAnsi="楷体" w:cs="Arial"/>
                  <w:sz w:val="23"/>
                  <w:szCs w:val="23"/>
                  <w:lang w:eastAsia="zh-CN"/>
                </w:rPr>
                <w:t>投资完成后，公司将与投资人展开</w:t>
              </w:r>
            </w:ins>
            <w:ins w:id="35" w:author="yumeng liu" w:date="2016-08-13T10:29:00Z">
              <w:r>
                <w:rPr>
                  <w:rFonts w:ascii="Arial" w:eastAsia="楷体" w:hAnsi="楷体" w:cs="Arial" w:hint="eastAsia"/>
                  <w:sz w:val="23"/>
                  <w:szCs w:val="23"/>
                  <w:lang w:eastAsia="zh-CN"/>
                </w:rPr>
                <w:t>相关</w:t>
              </w:r>
              <w:r>
                <w:rPr>
                  <w:rFonts w:ascii="Arial" w:eastAsia="楷体" w:hAnsi="楷体" w:cs="Arial"/>
                  <w:sz w:val="23"/>
                  <w:szCs w:val="23"/>
                  <w:lang w:eastAsia="zh-CN"/>
                </w:rPr>
                <w:t>的业务合作</w:t>
              </w:r>
              <w:r>
                <w:rPr>
                  <w:rFonts w:ascii="Arial" w:eastAsia="楷体" w:hAnsi="楷体" w:cs="Arial" w:hint="eastAsia"/>
                  <w:sz w:val="23"/>
                  <w:szCs w:val="23"/>
                  <w:lang w:eastAsia="zh-CN"/>
                </w:rPr>
                <w:t>，</w:t>
              </w:r>
              <w:r>
                <w:rPr>
                  <w:rFonts w:ascii="Arial" w:eastAsia="楷体" w:hAnsi="楷体" w:cs="Arial"/>
                  <w:sz w:val="23"/>
                  <w:szCs w:val="23"/>
                  <w:lang w:eastAsia="zh-CN"/>
                </w:rPr>
                <w:t>包括</w:t>
              </w:r>
            </w:ins>
            <w:ins w:id="36" w:author="yumeng liu" w:date="2016-08-13T10:34:00Z">
              <w:r w:rsidR="00291744">
                <w:rPr>
                  <w:rFonts w:ascii="Arial" w:eastAsia="楷体" w:hAnsi="楷体" w:cs="Arial" w:hint="eastAsia"/>
                  <w:sz w:val="23"/>
                  <w:szCs w:val="23"/>
                  <w:lang w:eastAsia="zh-CN"/>
                </w:rPr>
                <w:t>（</w:t>
              </w:r>
            </w:ins>
            <w:proofErr w:type="spellStart"/>
            <w:ins w:id="37" w:author="yumeng liu" w:date="2016-08-13T10:53:00Z">
              <w:r w:rsidR="004D5FE2">
                <w:rPr>
                  <w:rFonts w:ascii="Arial" w:eastAsia="楷体" w:hAnsi="楷体" w:cs="Arial" w:hint="eastAsia"/>
                  <w:sz w:val="23"/>
                  <w:szCs w:val="23"/>
                  <w:lang w:eastAsia="zh-CN"/>
                </w:rPr>
                <w:t>i</w:t>
              </w:r>
            </w:ins>
            <w:proofErr w:type="spellEnd"/>
            <w:ins w:id="38" w:author="yumeng liu" w:date="2016-08-13T10:34:00Z">
              <w:r w:rsidR="00291744">
                <w:rPr>
                  <w:rFonts w:ascii="Arial" w:eastAsia="楷体" w:hAnsi="楷体" w:cs="Arial" w:hint="eastAsia"/>
                  <w:sz w:val="23"/>
                  <w:szCs w:val="23"/>
                  <w:lang w:eastAsia="zh-CN"/>
                </w:rPr>
                <w:t>）</w:t>
              </w:r>
            </w:ins>
            <w:ins w:id="39" w:author="yumeng liu" w:date="2016-08-13T10:30:00Z">
              <w:r>
                <w:rPr>
                  <w:rFonts w:ascii="Arial" w:eastAsia="楷体" w:hAnsi="楷体" w:cs="Arial" w:hint="eastAsia"/>
                  <w:sz w:val="23"/>
                  <w:szCs w:val="23"/>
                  <w:lang w:eastAsia="zh-CN"/>
                </w:rPr>
                <w:t>公司</w:t>
              </w:r>
              <w:r>
                <w:rPr>
                  <w:rFonts w:ascii="Arial" w:eastAsia="楷体" w:hAnsi="楷体" w:cs="Arial"/>
                  <w:sz w:val="23"/>
                  <w:szCs w:val="23"/>
                  <w:lang w:eastAsia="zh-CN"/>
                </w:rPr>
                <w:t>将</w:t>
              </w:r>
              <w:r>
                <w:rPr>
                  <w:rFonts w:ascii="Arial" w:eastAsia="楷体" w:hAnsi="楷体" w:cs="Arial" w:hint="eastAsia"/>
                  <w:sz w:val="23"/>
                  <w:szCs w:val="23"/>
                  <w:lang w:eastAsia="zh-CN"/>
                </w:rPr>
                <w:t>向</w:t>
              </w:r>
              <w:r>
                <w:rPr>
                  <w:rFonts w:ascii="Arial" w:eastAsia="楷体" w:hAnsi="楷体" w:cs="Arial"/>
                  <w:sz w:val="23"/>
                  <w:szCs w:val="23"/>
                  <w:lang w:eastAsia="zh-CN"/>
                </w:rPr>
                <w:t>投资人及其关联公司支付</w:t>
              </w:r>
              <w:r>
                <w:rPr>
                  <w:rFonts w:ascii="Arial" w:eastAsia="楷体" w:hAnsi="楷体" w:cs="Arial" w:hint="eastAsia"/>
                  <w:sz w:val="23"/>
                  <w:szCs w:val="23"/>
                  <w:lang w:eastAsia="zh-CN"/>
                </w:rPr>
                <w:t>50</w:t>
              </w:r>
            </w:ins>
            <w:ins w:id="40" w:author="yumeng liu" w:date="2016-08-13T10:31:00Z">
              <w:r>
                <w:rPr>
                  <w:rFonts w:ascii="Arial" w:eastAsia="楷体" w:hAnsi="楷体" w:cs="Arial" w:hint="eastAsia"/>
                  <w:sz w:val="23"/>
                  <w:szCs w:val="23"/>
                  <w:lang w:eastAsia="zh-CN"/>
                </w:rPr>
                <w:t>万获得</w:t>
              </w:r>
              <w:r>
                <w:rPr>
                  <w:rFonts w:ascii="Arial" w:eastAsia="楷体" w:hAnsi="楷体" w:cs="Arial"/>
                  <w:sz w:val="23"/>
                  <w:szCs w:val="23"/>
                  <w:lang w:eastAsia="zh-CN"/>
                </w:rPr>
                <w:t>财经新闻</w:t>
              </w:r>
              <w:r>
                <w:rPr>
                  <w:rFonts w:ascii="Arial" w:eastAsia="楷体" w:hAnsi="楷体" w:cs="Arial" w:hint="eastAsia"/>
                  <w:sz w:val="23"/>
                  <w:szCs w:val="23"/>
                  <w:lang w:eastAsia="zh-CN"/>
                </w:rPr>
                <w:t>资讯</w:t>
              </w:r>
              <w:r>
                <w:rPr>
                  <w:rFonts w:ascii="Arial" w:eastAsia="楷体" w:hAnsi="楷体" w:cs="Arial"/>
                  <w:sz w:val="23"/>
                  <w:szCs w:val="23"/>
                  <w:lang w:eastAsia="zh-CN"/>
                </w:rPr>
                <w:t>的</w:t>
              </w:r>
            </w:ins>
            <w:ins w:id="41" w:author="yumeng liu" w:date="2016-08-13T10:44:00Z">
              <w:r w:rsidR="00A53FFF">
                <w:rPr>
                  <w:rFonts w:ascii="Arial" w:eastAsia="楷体" w:hAnsi="楷体" w:cs="Arial"/>
                  <w:sz w:val="23"/>
                  <w:szCs w:val="23"/>
                  <w:lang w:eastAsia="zh-CN"/>
                </w:rPr>
                <w:t>2017-2022</w:t>
              </w:r>
            </w:ins>
            <w:ins w:id="42" w:author="yumeng liu" w:date="2016-08-13T10:31:00Z">
              <w:r>
                <w:rPr>
                  <w:rFonts w:ascii="Arial" w:eastAsia="楷体" w:hAnsi="楷体" w:cs="Arial" w:hint="eastAsia"/>
                  <w:sz w:val="23"/>
                  <w:szCs w:val="23"/>
                  <w:lang w:eastAsia="zh-CN"/>
                </w:rPr>
                <w:t>年</w:t>
              </w:r>
            </w:ins>
            <w:ins w:id="43" w:author="yumeng liu" w:date="2016-08-13T10:44:00Z">
              <w:r w:rsidR="00A53FFF">
                <w:rPr>
                  <w:rFonts w:ascii="Arial" w:eastAsia="楷体" w:hAnsi="楷体" w:cs="Arial" w:hint="eastAsia"/>
                  <w:sz w:val="23"/>
                  <w:szCs w:val="23"/>
                  <w:lang w:eastAsia="zh-CN"/>
                </w:rPr>
                <w:t>的</w:t>
              </w:r>
            </w:ins>
            <w:ins w:id="44" w:author="yumeng liu" w:date="2016-08-13T10:46:00Z">
              <w:r w:rsidR="00A53FFF">
                <w:rPr>
                  <w:rFonts w:ascii="Arial" w:eastAsia="楷体" w:hAnsi="楷体" w:cs="Arial"/>
                  <w:sz w:val="23"/>
                  <w:szCs w:val="23"/>
                  <w:lang w:eastAsia="zh-CN"/>
                </w:rPr>
                <w:t>5</w:t>
              </w:r>
            </w:ins>
            <w:ins w:id="45" w:author="yumeng liu" w:date="2016-08-13T10:45:00Z">
              <w:r w:rsidR="00A53FFF">
                <w:rPr>
                  <w:rFonts w:ascii="Arial" w:eastAsia="楷体" w:hAnsi="楷体" w:cs="Arial" w:hint="eastAsia"/>
                  <w:sz w:val="23"/>
                  <w:szCs w:val="23"/>
                  <w:lang w:eastAsia="zh-CN"/>
                </w:rPr>
                <w:t>年</w:t>
              </w:r>
            </w:ins>
            <w:ins w:id="46" w:author="yumeng liu" w:date="2016-08-13T10:31:00Z">
              <w:r>
                <w:rPr>
                  <w:rFonts w:ascii="Arial" w:eastAsia="楷体" w:hAnsi="楷体" w:cs="Arial"/>
                  <w:sz w:val="23"/>
                  <w:szCs w:val="23"/>
                  <w:lang w:eastAsia="zh-CN"/>
                </w:rPr>
                <w:t>授权使用</w:t>
              </w:r>
            </w:ins>
            <w:ins w:id="47" w:author="yumeng liu" w:date="2016-08-13T10:35:00Z">
              <w:r w:rsidR="00291744">
                <w:rPr>
                  <w:rFonts w:ascii="Arial" w:eastAsia="楷体" w:hAnsi="楷体" w:cs="Arial" w:hint="eastAsia"/>
                  <w:sz w:val="23"/>
                  <w:szCs w:val="23"/>
                  <w:lang w:eastAsia="zh-CN"/>
                </w:rPr>
                <w:t>；</w:t>
              </w:r>
            </w:ins>
            <w:ins w:id="48" w:author="yumeng liu" w:date="2016-08-13T10:34:00Z">
              <w:r w:rsidR="00291744">
                <w:rPr>
                  <w:rFonts w:ascii="Arial" w:eastAsia="楷体" w:hAnsi="楷体" w:cs="Arial" w:hint="eastAsia"/>
                  <w:sz w:val="23"/>
                  <w:szCs w:val="23"/>
                  <w:lang w:eastAsia="zh-CN"/>
                </w:rPr>
                <w:t>（</w:t>
              </w:r>
              <w:r w:rsidR="004D5FE2">
                <w:rPr>
                  <w:rFonts w:ascii="Arial" w:eastAsia="楷体" w:hAnsi="楷体" w:cs="Arial" w:hint="eastAsia"/>
                  <w:sz w:val="23"/>
                  <w:szCs w:val="23"/>
                  <w:lang w:eastAsia="zh-CN"/>
                </w:rPr>
                <w:t>ii</w:t>
              </w:r>
              <w:r w:rsidR="00291744">
                <w:rPr>
                  <w:rFonts w:ascii="Arial" w:eastAsia="楷体" w:hAnsi="楷体" w:cs="Arial" w:hint="eastAsia"/>
                  <w:sz w:val="23"/>
                  <w:szCs w:val="23"/>
                  <w:lang w:eastAsia="zh-CN"/>
                </w:rPr>
                <w:t>）</w:t>
              </w:r>
            </w:ins>
            <w:ins w:id="49" w:author="yumeng liu" w:date="2016-08-13T10:31:00Z">
              <w:r>
                <w:rPr>
                  <w:rFonts w:ascii="Arial" w:eastAsia="楷体" w:hAnsi="楷体" w:cs="Arial"/>
                  <w:sz w:val="23"/>
                  <w:szCs w:val="23"/>
                  <w:lang w:eastAsia="zh-CN"/>
                </w:rPr>
                <w:t>公司</w:t>
              </w:r>
            </w:ins>
            <w:ins w:id="50" w:author="yumeng liu" w:date="2016-08-13T10:32:00Z">
              <w:r>
                <w:rPr>
                  <w:rFonts w:ascii="Arial" w:eastAsia="楷体" w:hAnsi="楷体" w:cs="Arial"/>
                  <w:sz w:val="23"/>
                  <w:szCs w:val="23"/>
                  <w:lang w:eastAsia="zh-CN"/>
                </w:rPr>
                <w:t>将向投资人及其</w:t>
              </w:r>
            </w:ins>
            <w:ins w:id="51" w:author="yumeng liu" w:date="2016-08-13T10:33:00Z">
              <w:r w:rsidR="00291744">
                <w:rPr>
                  <w:rFonts w:ascii="Arial" w:eastAsia="楷体" w:hAnsi="楷体" w:cs="Arial" w:hint="eastAsia"/>
                  <w:sz w:val="23"/>
                  <w:szCs w:val="23"/>
                  <w:lang w:eastAsia="zh-CN"/>
                </w:rPr>
                <w:t>关联公司</w:t>
              </w:r>
              <w:r w:rsidR="00291744">
                <w:rPr>
                  <w:rFonts w:ascii="Arial" w:eastAsia="楷体" w:hAnsi="楷体" w:cs="Arial"/>
                  <w:sz w:val="23"/>
                  <w:szCs w:val="23"/>
                  <w:lang w:eastAsia="zh-CN"/>
                </w:rPr>
                <w:t>提</w:t>
              </w:r>
            </w:ins>
            <w:ins w:id="52" w:author="yumeng liu" w:date="2016-08-13T10:34:00Z">
              <w:r w:rsidR="00291744">
                <w:rPr>
                  <w:rFonts w:ascii="Arial" w:eastAsia="楷体" w:hAnsi="楷体" w:cs="Arial" w:hint="eastAsia"/>
                  <w:sz w:val="23"/>
                  <w:szCs w:val="23"/>
                  <w:lang w:eastAsia="zh-CN"/>
                </w:rPr>
                <w:t>供</w:t>
              </w:r>
              <w:r w:rsidR="00291744">
                <w:rPr>
                  <w:rFonts w:ascii="Arial" w:eastAsia="楷体" w:hAnsi="楷体" w:cs="Arial"/>
                  <w:sz w:val="23"/>
                  <w:szCs w:val="23"/>
                  <w:lang w:eastAsia="zh-CN"/>
                </w:rPr>
                <w:t>技术支持</w:t>
              </w:r>
              <w:r w:rsidR="00291744">
                <w:rPr>
                  <w:rFonts w:ascii="Arial" w:eastAsia="楷体" w:hAnsi="楷体" w:cs="Arial" w:hint="eastAsia"/>
                  <w:sz w:val="23"/>
                  <w:szCs w:val="23"/>
                  <w:lang w:eastAsia="zh-CN"/>
                </w:rPr>
                <w:t>和</w:t>
              </w:r>
              <w:r w:rsidR="00291744">
                <w:rPr>
                  <w:rFonts w:ascii="Arial" w:eastAsia="楷体" w:hAnsi="楷体" w:cs="Arial"/>
                  <w:sz w:val="23"/>
                  <w:szCs w:val="23"/>
                  <w:lang w:eastAsia="zh-CN"/>
                </w:rPr>
                <w:t>外包开发服务，</w:t>
              </w:r>
            </w:ins>
            <w:ins w:id="53" w:author="yumeng liu" w:date="2016-08-13T10:36:00Z">
              <w:r w:rsidR="00291744">
                <w:rPr>
                  <w:rFonts w:ascii="Arial" w:eastAsia="楷体" w:hAnsi="楷体" w:cs="Arial" w:hint="eastAsia"/>
                  <w:sz w:val="23"/>
                  <w:szCs w:val="23"/>
                  <w:lang w:eastAsia="zh-CN"/>
                </w:rPr>
                <w:t>开发或</w:t>
              </w:r>
              <w:r w:rsidR="00291744">
                <w:rPr>
                  <w:rFonts w:ascii="Arial" w:eastAsia="楷体" w:hAnsi="楷体" w:cs="Arial"/>
                  <w:sz w:val="23"/>
                  <w:szCs w:val="23"/>
                  <w:lang w:eastAsia="zh-CN"/>
                </w:rPr>
                <w:t>更新</w:t>
              </w:r>
              <w:r w:rsidR="00291744" w:rsidRPr="00291744">
                <w:rPr>
                  <w:rFonts w:ascii="Arial" w:eastAsia="楷体" w:hAnsi="楷体" w:cs="Arial" w:hint="eastAsia"/>
                  <w:sz w:val="23"/>
                  <w:szCs w:val="23"/>
                  <w:lang w:eastAsia="zh-CN"/>
                </w:rPr>
                <w:t>投资人及其关联公司</w:t>
              </w:r>
              <w:r w:rsidR="00291744">
                <w:rPr>
                  <w:rFonts w:ascii="Arial" w:eastAsia="楷体" w:hAnsi="楷体" w:cs="Arial" w:hint="eastAsia"/>
                  <w:sz w:val="23"/>
                  <w:szCs w:val="23"/>
                  <w:lang w:eastAsia="zh-CN"/>
                </w:rPr>
                <w:t>的财经</w:t>
              </w:r>
              <w:r w:rsidR="00291744">
                <w:rPr>
                  <w:rFonts w:ascii="Arial" w:eastAsia="楷体" w:hAnsi="楷体" w:cs="Arial"/>
                  <w:sz w:val="23"/>
                  <w:szCs w:val="23"/>
                  <w:lang w:eastAsia="zh-CN"/>
                </w:rPr>
                <w:t>网络平台或</w:t>
              </w:r>
              <w:r w:rsidR="00291744">
                <w:rPr>
                  <w:rFonts w:ascii="Arial" w:eastAsia="楷体" w:hAnsi="楷体" w:cs="Arial" w:hint="eastAsia"/>
                  <w:sz w:val="23"/>
                  <w:szCs w:val="23"/>
                  <w:lang w:eastAsia="zh-CN"/>
                </w:rPr>
                <w:t>APP</w:t>
              </w:r>
              <w:r w:rsidR="00291744">
                <w:rPr>
                  <w:rFonts w:ascii="Arial" w:eastAsia="楷体" w:hAnsi="楷体" w:cs="Arial" w:hint="eastAsia"/>
                  <w:sz w:val="23"/>
                  <w:szCs w:val="23"/>
                  <w:lang w:eastAsia="zh-CN"/>
                </w:rPr>
                <w:t>，</w:t>
              </w:r>
              <w:r w:rsidR="00291744">
                <w:rPr>
                  <w:rFonts w:ascii="Arial" w:eastAsia="楷体" w:hAnsi="楷体" w:cs="Arial"/>
                  <w:sz w:val="23"/>
                  <w:szCs w:val="23"/>
                  <w:lang w:eastAsia="zh-CN"/>
                </w:rPr>
                <w:t>具体服务费用</w:t>
              </w:r>
            </w:ins>
            <w:ins w:id="54" w:author="yumeng liu" w:date="2016-08-13T10:37:00Z">
              <w:r w:rsidR="00291744">
                <w:rPr>
                  <w:rFonts w:ascii="Arial" w:eastAsia="楷体" w:hAnsi="楷体" w:cs="Arial"/>
                  <w:sz w:val="23"/>
                  <w:szCs w:val="23"/>
                  <w:lang w:eastAsia="zh-CN"/>
                </w:rPr>
                <w:t>根据</w:t>
              </w:r>
              <w:r w:rsidR="00291744">
                <w:rPr>
                  <w:rFonts w:ascii="Arial" w:eastAsia="楷体" w:hAnsi="楷体" w:cs="Arial" w:hint="eastAsia"/>
                  <w:sz w:val="23"/>
                  <w:szCs w:val="23"/>
                  <w:lang w:eastAsia="zh-CN"/>
                </w:rPr>
                <w:t>具体</w:t>
              </w:r>
              <w:r w:rsidR="00291744">
                <w:rPr>
                  <w:rFonts w:ascii="Arial" w:eastAsia="楷体" w:hAnsi="楷体" w:cs="Arial"/>
                  <w:sz w:val="23"/>
                  <w:szCs w:val="23"/>
                  <w:lang w:eastAsia="zh-CN"/>
                </w:rPr>
                <w:t>开发要求</w:t>
              </w:r>
              <w:r w:rsidR="00291744">
                <w:rPr>
                  <w:rFonts w:ascii="Arial" w:eastAsia="楷体" w:hAnsi="楷体" w:cs="Arial" w:hint="eastAsia"/>
                  <w:sz w:val="23"/>
                  <w:szCs w:val="23"/>
                  <w:lang w:eastAsia="zh-CN"/>
                </w:rPr>
                <w:t>商讨</w:t>
              </w:r>
              <w:r w:rsidR="00291744">
                <w:rPr>
                  <w:rFonts w:ascii="Arial" w:eastAsia="楷体" w:hAnsi="楷体" w:cs="Arial"/>
                  <w:sz w:val="23"/>
                  <w:szCs w:val="23"/>
                  <w:lang w:eastAsia="zh-CN"/>
                </w:rPr>
                <w:t>确定；</w:t>
              </w:r>
            </w:ins>
            <w:ins w:id="55" w:author="yumeng liu" w:date="2016-08-13T10:43:00Z">
              <w:r w:rsidR="00A53FFF">
                <w:rPr>
                  <w:rFonts w:ascii="Arial" w:eastAsia="楷体" w:hAnsi="楷体" w:cs="Arial" w:hint="eastAsia"/>
                  <w:sz w:val="23"/>
                  <w:szCs w:val="23"/>
                  <w:lang w:eastAsia="zh-CN"/>
                </w:rPr>
                <w:t>（</w:t>
              </w:r>
              <w:r w:rsidR="004D5FE2">
                <w:rPr>
                  <w:rFonts w:ascii="Arial" w:eastAsia="楷体" w:hAnsi="楷体" w:cs="Arial" w:hint="eastAsia"/>
                  <w:sz w:val="23"/>
                  <w:szCs w:val="23"/>
                  <w:lang w:eastAsia="zh-CN"/>
                </w:rPr>
                <w:t>iii</w:t>
              </w:r>
              <w:r w:rsidR="00A53FFF">
                <w:rPr>
                  <w:rFonts w:ascii="Arial" w:eastAsia="楷体" w:hAnsi="楷体" w:cs="Arial" w:hint="eastAsia"/>
                  <w:sz w:val="23"/>
                  <w:szCs w:val="23"/>
                  <w:lang w:eastAsia="zh-CN"/>
                </w:rPr>
                <w:t>）</w:t>
              </w:r>
              <w:r w:rsidR="00A53FFF">
                <w:rPr>
                  <w:rFonts w:ascii="Arial" w:eastAsia="楷体" w:hAnsi="楷体" w:cs="Arial"/>
                  <w:sz w:val="23"/>
                  <w:szCs w:val="23"/>
                  <w:lang w:eastAsia="zh-CN"/>
                </w:rPr>
                <w:t>公司与投资人及其</w:t>
              </w:r>
              <w:r w:rsidR="00A53FFF">
                <w:rPr>
                  <w:rFonts w:ascii="Arial" w:eastAsia="楷体" w:hAnsi="楷体" w:cs="Arial" w:hint="eastAsia"/>
                  <w:sz w:val="23"/>
                  <w:szCs w:val="23"/>
                  <w:lang w:eastAsia="zh-CN"/>
                </w:rPr>
                <w:t>关联公司</w:t>
              </w:r>
            </w:ins>
            <w:ins w:id="56" w:author="yumeng liu" w:date="2016-08-13T10:45:00Z">
              <w:r w:rsidR="00A53FFF">
                <w:rPr>
                  <w:rFonts w:ascii="Arial" w:eastAsia="楷体" w:hAnsi="楷体" w:cs="Arial" w:hint="eastAsia"/>
                  <w:sz w:val="23"/>
                  <w:szCs w:val="23"/>
                  <w:lang w:eastAsia="zh-CN"/>
                </w:rPr>
                <w:t>就</w:t>
              </w:r>
              <w:r w:rsidR="00A53FFF">
                <w:rPr>
                  <w:rFonts w:ascii="Arial" w:eastAsia="楷体" w:hAnsi="楷体" w:cs="Arial"/>
                  <w:sz w:val="23"/>
                  <w:szCs w:val="23"/>
                  <w:lang w:eastAsia="zh-CN"/>
                </w:rPr>
                <w:t>平台媒体推广等方面合作</w:t>
              </w:r>
            </w:ins>
            <w:ins w:id="57" w:author="yumeng liu" w:date="2016-08-13T10:48:00Z">
              <w:r w:rsidR="00A53FFF">
                <w:rPr>
                  <w:rFonts w:ascii="Arial" w:eastAsia="楷体" w:hAnsi="楷体" w:cs="Arial" w:hint="eastAsia"/>
                  <w:sz w:val="23"/>
                  <w:szCs w:val="23"/>
                  <w:lang w:eastAsia="zh-CN"/>
                </w:rPr>
                <w:t>。</w:t>
              </w:r>
            </w:ins>
          </w:p>
        </w:tc>
      </w:tr>
      <w:tr w:rsidR="00337976" w:rsidRPr="004B49C9" w14:paraId="40C25A79" w14:textId="77777777" w:rsidTr="004E207B">
        <w:trPr>
          <w:trHeight w:val="4080"/>
        </w:trPr>
        <w:tc>
          <w:tcPr>
            <w:tcW w:w="548" w:type="dxa"/>
            <w:shd w:val="clear" w:color="auto" w:fill="auto"/>
          </w:tcPr>
          <w:p w14:paraId="6EF28259" w14:textId="77777777" w:rsidR="00337976" w:rsidRPr="004B49C9" w:rsidRDefault="00337976" w:rsidP="00A53FFF">
            <w:pPr>
              <w:numPr>
                <w:ilvl w:val="0"/>
                <w:numId w:val="43"/>
              </w:numPr>
              <w:spacing w:before="100" w:beforeAutospacing="1" w:after="100" w:afterAutospacing="1"/>
              <w:jc w:val="both"/>
              <w:rPr>
                <w:rFonts w:ascii="Arial" w:eastAsia="楷体" w:hAnsi="Arial" w:cs="Arial"/>
                <w:sz w:val="23"/>
                <w:szCs w:val="23"/>
                <w:lang w:eastAsia="zh-CN"/>
              </w:rPr>
            </w:pPr>
          </w:p>
        </w:tc>
        <w:tc>
          <w:tcPr>
            <w:tcW w:w="1403" w:type="dxa"/>
            <w:shd w:val="clear" w:color="auto" w:fill="auto"/>
          </w:tcPr>
          <w:p w14:paraId="687F915B" w14:textId="77777777" w:rsidR="00337976" w:rsidRPr="004B49C9" w:rsidRDefault="005F5BD2" w:rsidP="007E4A2D">
            <w:pPr>
              <w:pStyle w:val="a7"/>
              <w:tabs>
                <w:tab w:val="clear" w:pos="4320"/>
                <w:tab w:val="clear" w:pos="8640"/>
              </w:tabs>
              <w:spacing w:before="100" w:beforeAutospacing="1" w:after="100" w:afterAutospacing="1"/>
              <w:rPr>
                <w:rFonts w:ascii="Arial" w:eastAsia="楷体" w:hAnsi="Arial" w:cs="Arial"/>
                <w:sz w:val="23"/>
                <w:szCs w:val="23"/>
                <w:lang w:eastAsia="zh-CN"/>
              </w:rPr>
            </w:pPr>
            <w:r w:rsidRPr="004B49C9">
              <w:rPr>
                <w:rFonts w:ascii="Arial" w:eastAsia="楷体" w:hAnsi="楷体" w:cs="Arial"/>
                <w:sz w:val="23"/>
                <w:szCs w:val="23"/>
                <w:lang w:eastAsia="zh-CN"/>
              </w:rPr>
              <w:t>排他性及善意合作条款</w:t>
            </w:r>
          </w:p>
          <w:p w14:paraId="00F8482C" w14:textId="77777777" w:rsidR="0031588C" w:rsidRPr="004B49C9" w:rsidRDefault="0031588C" w:rsidP="007E4A2D">
            <w:pPr>
              <w:pStyle w:val="a7"/>
              <w:tabs>
                <w:tab w:val="clear" w:pos="4320"/>
                <w:tab w:val="clear" w:pos="8640"/>
              </w:tabs>
              <w:spacing w:before="100" w:beforeAutospacing="1" w:after="100" w:afterAutospacing="1"/>
              <w:rPr>
                <w:rFonts w:ascii="Arial" w:eastAsia="楷体" w:hAnsi="Arial" w:cs="Arial"/>
                <w:sz w:val="23"/>
                <w:szCs w:val="23"/>
                <w:lang w:eastAsia="zh-CN"/>
              </w:rPr>
            </w:pPr>
          </w:p>
        </w:tc>
        <w:tc>
          <w:tcPr>
            <w:tcW w:w="6521" w:type="dxa"/>
            <w:shd w:val="clear" w:color="auto" w:fill="auto"/>
          </w:tcPr>
          <w:p w14:paraId="4FF579FA" w14:textId="223A60B8" w:rsidR="009D5013" w:rsidRPr="004B49C9" w:rsidRDefault="009D5013" w:rsidP="007E4A2D">
            <w:pPr>
              <w:spacing w:before="100" w:beforeAutospacing="1" w:after="100" w:afterAutospacing="1"/>
              <w:jc w:val="both"/>
              <w:rPr>
                <w:rFonts w:ascii="Arial" w:eastAsia="楷体" w:hAnsi="Arial" w:cs="Arial"/>
                <w:sz w:val="23"/>
                <w:szCs w:val="23"/>
                <w:lang w:eastAsia="zh-CN"/>
              </w:rPr>
            </w:pPr>
            <w:r w:rsidRPr="004B49C9">
              <w:rPr>
                <w:rFonts w:ascii="Arial" w:eastAsia="楷体" w:hAnsi="楷体" w:cs="Arial"/>
                <w:sz w:val="23"/>
                <w:szCs w:val="23"/>
                <w:lang w:eastAsia="zh-CN"/>
              </w:rPr>
              <w:t>本协议的签署说明公司接受该协议的条款，</w:t>
            </w:r>
            <w:r w:rsidR="008E5042" w:rsidRPr="004B49C9">
              <w:rPr>
                <w:rFonts w:ascii="Arial" w:eastAsia="楷体" w:hAnsi="楷体" w:cs="Arial"/>
                <w:sz w:val="23"/>
                <w:szCs w:val="23"/>
                <w:lang w:eastAsia="zh-CN"/>
              </w:rPr>
              <w:t>并保证其愿意本着签署最终协议文本的目的努力与投资人合作。在本框架协议</w:t>
            </w:r>
            <w:r w:rsidRPr="004B49C9">
              <w:rPr>
                <w:rFonts w:ascii="Arial" w:eastAsia="楷体" w:hAnsi="楷体" w:cs="Arial"/>
                <w:sz w:val="23"/>
                <w:szCs w:val="23"/>
                <w:lang w:eastAsia="zh-CN"/>
              </w:rPr>
              <w:t>签署</w:t>
            </w:r>
            <w:del w:id="58" w:author="XL" w:date="2016-08-12T17:46:00Z">
              <w:r w:rsidRPr="004B49C9" w:rsidDel="00517B0D">
                <w:rPr>
                  <w:rFonts w:ascii="Arial" w:eastAsia="楷体" w:hAnsi="楷体" w:cs="Arial"/>
                  <w:sz w:val="23"/>
                  <w:szCs w:val="23"/>
                  <w:lang w:eastAsia="zh-CN"/>
                </w:rPr>
                <w:delText>后</w:delText>
              </w:r>
              <w:r w:rsidR="004E207B" w:rsidDel="00517B0D">
                <w:rPr>
                  <w:rFonts w:ascii="Arial" w:eastAsia="楷体" w:hAnsi="Arial" w:cs="Arial"/>
                  <w:sz w:val="23"/>
                  <w:szCs w:val="23"/>
                  <w:lang w:eastAsia="zh-CN"/>
                </w:rPr>
                <w:delText>2</w:delText>
              </w:r>
            </w:del>
            <w:ins w:id="59" w:author="XL" w:date="2016-08-12T17:46:00Z">
              <w:r w:rsidR="00517B0D" w:rsidRPr="004B49C9">
                <w:rPr>
                  <w:rFonts w:ascii="Arial" w:eastAsia="楷体" w:hAnsi="楷体" w:cs="Arial"/>
                  <w:sz w:val="23"/>
                  <w:szCs w:val="23"/>
                  <w:lang w:eastAsia="zh-CN"/>
                </w:rPr>
                <w:t>后</w:t>
              </w:r>
              <w:r w:rsidR="00517B0D">
                <w:rPr>
                  <w:rFonts w:ascii="Arial" w:eastAsia="楷体" w:hAnsi="Arial" w:cs="Arial" w:hint="eastAsia"/>
                  <w:sz w:val="23"/>
                  <w:szCs w:val="23"/>
                  <w:lang w:eastAsia="zh-CN"/>
                </w:rPr>
                <w:t>1</w:t>
              </w:r>
            </w:ins>
            <w:r w:rsidR="0037698E" w:rsidRPr="004B49C9">
              <w:rPr>
                <w:rFonts w:ascii="Arial" w:eastAsia="楷体" w:hAnsi="楷体" w:cs="Arial"/>
                <w:sz w:val="23"/>
                <w:szCs w:val="23"/>
                <w:lang w:eastAsia="zh-CN"/>
              </w:rPr>
              <w:t>个月内</w:t>
            </w:r>
            <w:r w:rsidR="000B7786" w:rsidRPr="004B49C9">
              <w:rPr>
                <w:rFonts w:ascii="Arial" w:eastAsia="楷体" w:hAnsi="楷体" w:cs="Arial"/>
                <w:sz w:val="23"/>
                <w:szCs w:val="23"/>
                <w:lang w:eastAsia="zh-CN"/>
              </w:rPr>
              <w:t>，</w:t>
            </w:r>
            <w:r w:rsidRPr="004B49C9">
              <w:rPr>
                <w:rFonts w:ascii="Arial" w:eastAsia="楷体" w:hAnsi="楷体" w:cs="Arial"/>
                <w:sz w:val="23"/>
                <w:szCs w:val="23"/>
                <w:lang w:eastAsia="zh-CN"/>
              </w:rPr>
              <w:t>未经</w:t>
            </w:r>
            <w:r w:rsidR="00CD25FF" w:rsidRPr="004B49C9">
              <w:rPr>
                <w:rFonts w:ascii="Arial" w:eastAsia="楷体" w:hAnsi="楷体" w:cs="Arial"/>
                <w:sz w:val="23"/>
                <w:szCs w:val="23"/>
                <w:lang w:eastAsia="zh-CN"/>
              </w:rPr>
              <w:t>投资人</w:t>
            </w:r>
            <w:r w:rsidRPr="004B49C9">
              <w:rPr>
                <w:rFonts w:ascii="Arial" w:eastAsia="楷体" w:hAnsi="楷体" w:cs="Arial"/>
                <w:sz w:val="23"/>
                <w:szCs w:val="23"/>
                <w:lang w:eastAsia="zh-CN"/>
              </w:rPr>
              <w:t>书面同意，公司与其股东、董事会成员、员工及相应的亲属不得直接或间接的向任何第三方</w:t>
            </w:r>
            <w:ins w:id="60" w:author="XL" w:date="2016-08-12T17:46:00Z">
              <w:r w:rsidR="00517B0D">
                <w:rPr>
                  <w:rFonts w:ascii="Arial" w:eastAsia="楷体" w:hAnsi="楷体" w:cs="Arial" w:hint="eastAsia"/>
                  <w:sz w:val="23"/>
                  <w:szCs w:val="23"/>
                  <w:lang w:eastAsia="zh-CN"/>
                </w:rPr>
                <w:t>（</w:t>
              </w:r>
              <w:proofErr w:type="gramStart"/>
              <w:r w:rsidR="00517B0D">
                <w:rPr>
                  <w:rFonts w:ascii="Arial" w:eastAsia="楷体" w:hAnsi="楷体" w:cs="Arial" w:hint="eastAsia"/>
                  <w:sz w:val="23"/>
                  <w:szCs w:val="23"/>
                  <w:lang w:eastAsia="zh-CN"/>
                </w:rPr>
                <w:t>本轮跟投投资人</w:t>
              </w:r>
              <w:proofErr w:type="gramEnd"/>
              <w:r w:rsidR="00517B0D">
                <w:rPr>
                  <w:rFonts w:ascii="Arial" w:eastAsia="楷体" w:hAnsi="楷体" w:cs="Arial" w:hint="eastAsia"/>
                  <w:sz w:val="23"/>
                  <w:szCs w:val="23"/>
                  <w:lang w:eastAsia="zh-CN"/>
                </w:rPr>
                <w:t>除外）</w:t>
              </w:r>
            </w:ins>
            <w:r w:rsidRPr="004B49C9">
              <w:rPr>
                <w:rFonts w:ascii="Arial" w:eastAsia="楷体" w:hAnsi="楷体" w:cs="Arial"/>
                <w:sz w:val="23"/>
                <w:szCs w:val="23"/>
                <w:lang w:eastAsia="zh-CN"/>
              </w:rPr>
              <w:t>做出问讯或支持其问讯、建议或提议、提供信息、参与谈判和讨论，或达成协议和安排的有关股权</w:t>
            </w:r>
            <w:r w:rsidRPr="004B49C9">
              <w:rPr>
                <w:rFonts w:ascii="Arial" w:eastAsia="楷体" w:hAnsi="Arial" w:cs="Arial"/>
                <w:sz w:val="23"/>
                <w:szCs w:val="23"/>
                <w:lang w:eastAsia="zh-CN"/>
              </w:rPr>
              <w:t>/</w:t>
            </w:r>
            <w:r w:rsidRPr="004B49C9">
              <w:rPr>
                <w:rFonts w:ascii="Arial" w:eastAsia="楷体" w:hAnsi="楷体" w:cs="Arial"/>
                <w:sz w:val="23"/>
                <w:szCs w:val="23"/>
                <w:lang w:eastAsia="zh-CN"/>
              </w:rPr>
              <w:t>债权融资或出售的行为。</w:t>
            </w:r>
            <w:r w:rsidR="0083449B" w:rsidRPr="004B49C9">
              <w:rPr>
                <w:rFonts w:ascii="Arial" w:eastAsia="楷体" w:hAnsi="楷体" w:cs="Arial"/>
                <w:sz w:val="23"/>
                <w:szCs w:val="23"/>
                <w:lang w:eastAsia="zh-CN"/>
              </w:rPr>
              <w:t>公司将为投资人的尽职调查提供最大善意合作</w:t>
            </w:r>
            <w:r w:rsidR="00452FFF" w:rsidRPr="004B49C9">
              <w:rPr>
                <w:rFonts w:ascii="Arial" w:eastAsia="楷体" w:hAnsi="楷体" w:cs="Arial"/>
                <w:sz w:val="23"/>
                <w:szCs w:val="23"/>
                <w:lang w:eastAsia="zh-CN"/>
              </w:rPr>
              <w:t>。</w:t>
            </w:r>
          </w:p>
          <w:p w14:paraId="17555C4B" w14:textId="77777777" w:rsidR="0031588C" w:rsidRPr="004B49C9" w:rsidRDefault="000F1042" w:rsidP="004401B9">
            <w:pPr>
              <w:spacing w:before="100" w:beforeAutospacing="1" w:after="100" w:afterAutospacing="1"/>
              <w:jc w:val="both"/>
              <w:rPr>
                <w:rFonts w:ascii="Arial" w:eastAsia="楷体" w:hAnsi="Arial" w:cs="Arial"/>
                <w:sz w:val="23"/>
                <w:szCs w:val="23"/>
                <w:lang w:eastAsia="zh-CN"/>
              </w:rPr>
            </w:pPr>
            <w:r w:rsidRPr="004B49C9">
              <w:rPr>
                <w:rFonts w:ascii="Arial" w:eastAsia="楷体" w:hAnsi="楷体" w:cs="Arial"/>
                <w:sz w:val="23"/>
                <w:szCs w:val="23"/>
                <w:lang w:eastAsia="zh-CN"/>
              </w:rPr>
              <w:t>公司、</w:t>
            </w:r>
            <w:r w:rsidR="004401B9" w:rsidRPr="004B49C9">
              <w:rPr>
                <w:rFonts w:ascii="Arial" w:eastAsia="楷体" w:hAnsi="楷体" w:cs="Arial"/>
                <w:sz w:val="23"/>
                <w:szCs w:val="23"/>
                <w:lang w:eastAsia="zh-CN"/>
              </w:rPr>
              <w:t>创始股东</w:t>
            </w:r>
            <w:r w:rsidR="00694EED" w:rsidRPr="004B49C9">
              <w:rPr>
                <w:rFonts w:ascii="Arial" w:eastAsia="楷体" w:hAnsi="楷体" w:cs="Arial"/>
                <w:sz w:val="23"/>
                <w:szCs w:val="23"/>
                <w:lang w:eastAsia="zh-CN"/>
              </w:rPr>
              <w:t>承诺，已经尽力提交或将来会尽力提交真实、无虚假信息的财务和业务资料，以满足投资人的尽职调查需要。任何违反该承诺</w:t>
            </w:r>
            <w:r w:rsidRPr="004B49C9">
              <w:rPr>
                <w:rFonts w:ascii="Arial" w:eastAsia="楷体" w:hAnsi="楷体" w:cs="Arial"/>
                <w:sz w:val="23"/>
                <w:szCs w:val="23"/>
                <w:lang w:eastAsia="zh-CN"/>
              </w:rPr>
              <w:t>给投资</w:t>
            </w:r>
            <w:r w:rsidR="000243FF" w:rsidRPr="004B49C9">
              <w:rPr>
                <w:rFonts w:ascii="Arial" w:eastAsia="楷体" w:hAnsi="楷体" w:cs="Arial"/>
                <w:sz w:val="23"/>
                <w:szCs w:val="23"/>
                <w:lang w:eastAsia="zh-CN"/>
              </w:rPr>
              <w:t>人</w:t>
            </w:r>
            <w:r w:rsidR="00694EED" w:rsidRPr="004B49C9">
              <w:rPr>
                <w:rFonts w:ascii="Arial" w:eastAsia="楷体" w:hAnsi="楷体" w:cs="Arial"/>
                <w:sz w:val="23"/>
                <w:szCs w:val="23"/>
                <w:lang w:eastAsia="zh-CN"/>
              </w:rPr>
              <w:t>带来的损失和费用</w:t>
            </w:r>
            <w:r w:rsidR="008E5042" w:rsidRPr="004B49C9">
              <w:rPr>
                <w:rFonts w:ascii="Arial" w:eastAsia="楷体" w:hAnsi="楷体" w:cs="Arial"/>
                <w:sz w:val="23"/>
                <w:szCs w:val="23"/>
                <w:lang w:eastAsia="zh-CN"/>
              </w:rPr>
              <w:t>（</w:t>
            </w:r>
            <w:r w:rsidRPr="004B49C9">
              <w:rPr>
                <w:rFonts w:ascii="Arial" w:eastAsia="楷体" w:hAnsi="楷体" w:cs="Arial"/>
                <w:sz w:val="23"/>
                <w:szCs w:val="23"/>
                <w:lang w:eastAsia="zh-CN"/>
              </w:rPr>
              <w:t>包括但不限于法律尽职调查费用、财务尽职调查费用等</w:t>
            </w:r>
            <w:r w:rsidR="008E5042" w:rsidRPr="004B49C9">
              <w:rPr>
                <w:rFonts w:ascii="Arial" w:eastAsia="楷体" w:hAnsi="楷体" w:cs="Arial"/>
                <w:sz w:val="23"/>
                <w:szCs w:val="23"/>
                <w:lang w:eastAsia="zh-CN"/>
              </w:rPr>
              <w:t>）</w:t>
            </w:r>
            <w:r w:rsidR="00694EED" w:rsidRPr="004B49C9">
              <w:rPr>
                <w:rFonts w:ascii="Arial" w:eastAsia="楷体" w:hAnsi="楷体" w:cs="Arial"/>
                <w:sz w:val="23"/>
                <w:szCs w:val="23"/>
                <w:lang w:eastAsia="zh-CN"/>
              </w:rPr>
              <w:t>均将由公司承担。</w:t>
            </w:r>
          </w:p>
        </w:tc>
      </w:tr>
      <w:tr w:rsidR="00E12818" w:rsidRPr="004B49C9" w14:paraId="191F31E2" w14:textId="77777777" w:rsidTr="004E207B">
        <w:trPr>
          <w:trHeight w:val="3172"/>
        </w:trPr>
        <w:tc>
          <w:tcPr>
            <w:tcW w:w="548" w:type="dxa"/>
            <w:shd w:val="clear" w:color="auto" w:fill="auto"/>
          </w:tcPr>
          <w:p w14:paraId="7B15BAC1" w14:textId="77777777" w:rsidR="00E12818" w:rsidRPr="004B49C9" w:rsidRDefault="00E12818" w:rsidP="00182DC8">
            <w:pPr>
              <w:numPr>
                <w:ilvl w:val="0"/>
                <w:numId w:val="43"/>
              </w:numPr>
              <w:spacing w:before="100" w:beforeAutospacing="1" w:after="100" w:afterAutospacing="1"/>
              <w:jc w:val="both"/>
              <w:rPr>
                <w:rFonts w:ascii="Arial" w:eastAsia="楷体" w:hAnsi="Arial" w:cs="Arial"/>
                <w:sz w:val="23"/>
                <w:szCs w:val="23"/>
                <w:lang w:eastAsia="zh-CN"/>
              </w:rPr>
            </w:pPr>
          </w:p>
        </w:tc>
        <w:tc>
          <w:tcPr>
            <w:tcW w:w="1403" w:type="dxa"/>
            <w:shd w:val="clear" w:color="auto" w:fill="auto"/>
          </w:tcPr>
          <w:p w14:paraId="0BAA8669" w14:textId="77777777" w:rsidR="00E12818" w:rsidRPr="004B49C9" w:rsidRDefault="00E12818" w:rsidP="007E4A2D">
            <w:pPr>
              <w:spacing w:before="100" w:beforeAutospacing="1" w:after="100" w:afterAutospacing="1"/>
              <w:jc w:val="both"/>
              <w:rPr>
                <w:rFonts w:ascii="Arial" w:eastAsia="楷体" w:hAnsi="Arial" w:cs="Arial"/>
                <w:sz w:val="23"/>
                <w:szCs w:val="23"/>
                <w:lang w:eastAsia="zh-CN"/>
              </w:rPr>
            </w:pPr>
            <w:r w:rsidRPr="004B49C9">
              <w:rPr>
                <w:rFonts w:ascii="Arial" w:eastAsia="楷体" w:hAnsi="楷体" w:cs="Arial"/>
                <w:sz w:val="23"/>
                <w:szCs w:val="23"/>
                <w:lang w:eastAsia="zh-CN"/>
              </w:rPr>
              <w:t>保密条款</w:t>
            </w:r>
          </w:p>
          <w:p w14:paraId="27F32D35" w14:textId="77777777" w:rsidR="00445D84" w:rsidRPr="004B49C9" w:rsidRDefault="00445D84" w:rsidP="007E4A2D">
            <w:pPr>
              <w:spacing w:before="100" w:beforeAutospacing="1" w:after="100" w:afterAutospacing="1"/>
              <w:jc w:val="both"/>
              <w:rPr>
                <w:rFonts w:ascii="Arial" w:eastAsia="楷体" w:hAnsi="Arial" w:cs="Arial"/>
                <w:sz w:val="23"/>
                <w:szCs w:val="23"/>
                <w:lang w:eastAsia="zh-CN"/>
              </w:rPr>
            </w:pPr>
          </w:p>
        </w:tc>
        <w:tc>
          <w:tcPr>
            <w:tcW w:w="6521" w:type="dxa"/>
            <w:shd w:val="clear" w:color="auto" w:fill="auto"/>
          </w:tcPr>
          <w:p w14:paraId="371A1389" w14:textId="77777777" w:rsidR="00CC622F" w:rsidRPr="004B49C9" w:rsidRDefault="00E12818" w:rsidP="007E4A2D">
            <w:pPr>
              <w:spacing w:before="100" w:beforeAutospacing="1" w:after="100" w:afterAutospacing="1"/>
              <w:jc w:val="both"/>
              <w:rPr>
                <w:rFonts w:ascii="Arial" w:eastAsia="楷体" w:hAnsi="Arial" w:cs="Arial"/>
                <w:sz w:val="23"/>
                <w:szCs w:val="23"/>
                <w:lang w:eastAsia="zh-CN"/>
              </w:rPr>
            </w:pPr>
            <w:r w:rsidRPr="004B49C9">
              <w:rPr>
                <w:rFonts w:ascii="Arial" w:eastAsia="楷体" w:hAnsi="楷体" w:cs="Arial"/>
                <w:sz w:val="23"/>
                <w:szCs w:val="23"/>
                <w:lang w:eastAsia="zh-CN"/>
              </w:rPr>
              <w:t>本次融资的条款（包括条款本身和本投资条款及其他任何相关投资文件的存在）均为机密信息，</w:t>
            </w:r>
            <w:r w:rsidR="005973AD" w:rsidRPr="004B49C9">
              <w:rPr>
                <w:rFonts w:ascii="Arial" w:eastAsia="楷体" w:hAnsi="楷体" w:cs="Arial"/>
                <w:sz w:val="23"/>
                <w:szCs w:val="23"/>
                <w:lang w:eastAsia="zh-CN"/>
              </w:rPr>
              <w:t>公司</w:t>
            </w:r>
            <w:r w:rsidRPr="004B49C9">
              <w:rPr>
                <w:rFonts w:ascii="Arial" w:eastAsia="楷体" w:hAnsi="楷体" w:cs="Arial"/>
                <w:sz w:val="23"/>
                <w:szCs w:val="23"/>
                <w:lang w:eastAsia="zh-CN"/>
              </w:rPr>
              <w:t>不得披露给任何其他方，除非事先获得</w:t>
            </w:r>
            <w:r w:rsidR="005973AD" w:rsidRPr="004B49C9">
              <w:rPr>
                <w:rFonts w:ascii="Arial" w:eastAsia="楷体" w:hAnsi="楷体" w:cs="Arial"/>
                <w:sz w:val="23"/>
                <w:szCs w:val="23"/>
                <w:lang w:eastAsia="zh-CN"/>
              </w:rPr>
              <w:t>投资</w:t>
            </w:r>
            <w:r w:rsidR="0037698E" w:rsidRPr="004B49C9">
              <w:rPr>
                <w:rFonts w:ascii="Arial" w:eastAsia="楷体" w:hAnsi="楷体" w:cs="Arial"/>
                <w:sz w:val="23"/>
                <w:szCs w:val="23"/>
                <w:lang w:eastAsia="zh-CN"/>
              </w:rPr>
              <w:t>人</w:t>
            </w:r>
            <w:r w:rsidR="005973AD" w:rsidRPr="004B49C9">
              <w:rPr>
                <w:rFonts w:ascii="Arial" w:eastAsia="楷体" w:hAnsi="楷体" w:cs="Arial"/>
                <w:sz w:val="23"/>
                <w:szCs w:val="23"/>
                <w:lang w:eastAsia="zh-CN"/>
              </w:rPr>
              <w:t>的</w:t>
            </w:r>
            <w:r w:rsidRPr="004B49C9">
              <w:rPr>
                <w:rFonts w:ascii="Arial" w:eastAsia="楷体" w:hAnsi="楷体" w:cs="Arial"/>
                <w:sz w:val="23"/>
                <w:szCs w:val="23"/>
                <w:lang w:eastAsia="zh-CN"/>
              </w:rPr>
              <w:t>许可。当法律要求进行披露时，披露方需在进行披露或备案之前的合理的时间，向另一方协商披露或备案的情况，并尽一切可能向要求披露的第三方寻求披露内容的保密承诺。</w:t>
            </w:r>
          </w:p>
          <w:p w14:paraId="7E6C3AF8" w14:textId="77777777" w:rsidR="00CC622F" w:rsidRPr="004B49C9" w:rsidRDefault="00E12818" w:rsidP="007E4A2D">
            <w:pPr>
              <w:spacing w:before="100" w:beforeAutospacing="1" w:after="100" w:afterAutospacing="1"/>
              <w:jc w:val="both"/>
              <w:rPr>
                <w:rFonts w:ascii="Arial" w:eastAsia="楷体" w:hAnsi="Arial" w:cs="Arial"/>
                <w:sz w:val="23"/>
                <w:szCs w:val="23"/>
                <w:lang w:eastAsia="zh-CN"/>
              </w:rPr>
            </w:pPr>
            <w:r w:rsidRPr="004B49C9">
              <w:rPr>
                <w:rFonts w:ascii="Arial" w:eastAsia="楷体" w:hAnsi="楷体" w:cs="Arial"/>
                <w:sz w:val="23"/>
                <w:szCs w:val="23"/>
                <w:lang w:eastAsia="zh-CN"/>
              </w:rPr>
              <w:t>未经对方的书面同意，</w:t>
            </w:r>
            <w:r w:rsidR="00D74684" w:rsidRPr="004B49C9">
              <w:rPr>
                <w:rFonts w:ascii="Arial" w:eastAsia="楷体" w:hAnsi="楷体" w:cs="Arial"/>
                <w:sz w:val="23"/>
                <w:szCs w:val="23"/>
                <w:lang w:eastAsia="zh-CN"/>
              </w:rPr>
              <w:t>在正式交割完成前，</w:t>
            </w:r>
            <w:r w:rsidRPr="004B49C9">
              <w:rPr>
                <w:rFonts w:ascii="Arial" w:eastAsia="楷体" w:hAnsi="楷体" w:cs="Arial"/>
                <w:sz w:val="23"/>
                <w:szCs w:val="23"/>
                <w:lang w:eastAsia="zh-CN"/>
              </w:rPr>
              <w:t>公司或投资人均不能在新闻发布会、任何专业或商业出版物、任何营销资料或其他的公开渠道宣传本次投资信息。</w:t>
            </w:r>
            <w:r w:rsidRPr="004B49C9">
              <w:rPr>
                <w:rFonts w:ascii="Arial" w:eastAsia="楷体" w:hAnsi="Arial" w:cs="Arial"/>
                <w:sz w:val="23"/>
                <w:szCs w:val="23"/>
                <w:lang w:eastAsia="zh-CN"/>
              </w:rPr>
              <w:t xml:space="preserve"> </w:t>
            </w:r>
          </w:p>
        </w:tc>
      </w:tr>
      <w:tr w:rsidR="00E12818" w:rsidRPr="004B49C9" w14:paraId="6A422C74" w14:textId="77777777" w:rsidTr="004E207B">
        <w:trPr>
          <w:trHeight w:val="909"/>
        </w:trPr>
        <w:tc>
          <w:tcPr>
            <w:tcW w:w="548" w:type="dxa"/>
            <w:shd w:val="clear" w:color="auto" w:fill="auto"/>
          </w:tcPr>
          <w:p w14:paraId="5CC97342" w14:textId="77777777" w:rsidR="00E12818" w:rsidRPr="004B49C9" w:rsidRDefault="00E12818" w:rsidP="00182DC8">
            <w:pPr>
              <w:numPr>
                <w:ilvl w:val="0"/>
                <w:numId w:val="43"/>
              </w:numPr>
              <w:spacing w:before="100" w:beforeAutospacing="1" w:after="100" w:afterAutospacing="1"/>
              <w:jc w:val="both"/>
              <w:rPr>
                <w:rFonts w:ascii="Arial" w:eastAsia="楷体" w:hAnsi="Arial" w:cs="Arial"/>
                <w:sz w:val="23"/>
                <w:szCs w:val="23"/>
                <w:lang w:eastAsia="zh-CN"/>
              </w:rPr>
            </w:pPr>
          </w:p>
        </w:tc>
        <w:tc>
          <w:tcPr>
            <w:tcW w:w="1403" w:type="dxa"/>
            <w:shd w:val="clear" w:color="auto" w:fill="auto"/>
          </w:tcPr>
          <w:p w14:paraId="375781BF" w14:textId="77777777" w:rsidR="005305BE" w:rsidRPr="004B49C9" w:rsidRDefault="00E12818" w:rsidP="007E4A2D">
            <w:pPr>
              <w:spacing w:before="100" w:beforeAutospacing="1" w:after="100" w:afterAutospacing="1"/>
              <w:jc w:val="both"/>
              <w:rPr>
                <w:rFonts w:ascii="Arial" w:eastAsia="楷体" w:hAnsi="Arial" w:cs="Arial"/>
                <w:sz w:val="23"/>
                <w:szCs w:val="23"/>
                <w:lang w:eastAsia="zh-CN"/>
              </w:rPr>
            </w:pPr>
            <w:r w:rsidRPr="004B49C9">
              <w:rPr>
                <w:rFonts w:ascii="Arial" w:eastAsia="楷体" w:hAnsi="楷体" w:cs="Arial"/>
                <w:sz w:val="23"/>
                <w:szCs w:val="23"/>
                <w:lang w:eastAsia="zh-CN"/>
              </w:rPr>
              <w:t>交易费用</w:t>
            </w:r>
          </w:p>
        </w:tc>
        <w:tc>
          <w:tcPr>
            <w:tcW w:w="6521" w:type="dxa"/>
            <w:shd w:val="clear" w:color="auto" w:fill="auto"/>
          </w:tcPr>
          <w:p w14:paraId="33193CE7" w14:textId="11803352" w:rsidR="00E07844" w:rsidRPr="004B49C9" w:rsidRDefault="00E12818" w:rsidP="00366C15">
            <w:pPr>
              <w:spacing w:before="100" w:beforeAutospacing="1" w:after="100" w:afterAutospacing="1"/>
              <w:jc w:val="both"/>
              <w:rPr>
                <w:rFonts w:ascii="Arial" w:eastAsia="楷体" w:hAnsi="Arial" w:cs="Arial"/>
                <w:sz w:val="23"/>
                <w:szCs w:val="23"/>
                <w:lang w:eastAsia="zh-CN"/>
              </w:rPr>
            </w:pPr>
            <w:r w:rsidRPr="004B49C9">
              <w:rPr>
                <w:rFonts w:ascii="Arial" w:eastAsia="楷体" w:hAnsi="楷体" w:cs="Arial"/>
                <w:sz w:val="23"/>
                <w:szCs w:val="23"/>
                <w:lang w:eastAsia="zh-CN"/>
              </w:rPr>
              <w:t>投资人因本项交易而产生的有关第三方尽职调查以及起草、谈判和执行所有法律文件的费用</w:t>
            </w:r>
            <w:r w:rsidR="0037698E" w:rsidRPr="004B49C9">
              <w:rPr>
                <w:rFonts w:ascii="Arial" w:eastAsia="楷体" w:hAnsi="Arial" w:cs="Arial"/>
                <w:sz w:val="23"/>
                <w:szCs w:val="23"/>
                <w:lang w:eastAsia="zh-CN"/>
              </w:rPr>
              <w:t>(</w:t>
            </w:r>
            <w:r w:rsidRPr="004B49C9">
              <w:rPr>
                <w:rFonts w:ascii="Arial" w:eastAsia="楷体" w:hAnsi="楷体" w:cs="Arial"/>
                <w:sz w:val="23"/>
                <w:szCs w:val="23"/>
                <w:lang w:eastAsia="zh-CN"/>
              </w:rPr>
              <w:t>如聘请律师和会计师的费用等</w:t>
            </w:r>
            <w:r w:rsidR="0037698E" w:rsidRPr="004B49C9">
              <w:rPr>
                <w:rFonts w:ascii="Arial" w:eastAsia="楷体" w:hAnsi="Arial" w:cs="Arial"/>
                <w:sz w:val="23"/>
                <w:szCs w:val="23"/>
                <w:lang w:eastAsia="zh-CN"/>
              </w:rPr>
              <w:t>)</w:t>
            </w:r>
            <w:r w:rsidR="004E207B">
              <w:rPr>
                <w:rFonts w:ascii="Arial" w:eastAsia="楷体" w:hAnsi="Arial" w:cs="Arial" w:hint="eastAsia"/>
                <w:sz w:val="23"/>
                <w:szCs w:val="23"/>
                <w:lang w:eastAsia="zh-CN"/>
              </w:rPr>
              <w:t>，对于不超过</w:t>
            </w:r>
            <w:del w:id="61" w:author="XL" w:date="2016-08-12T17:50:00Z">
              <w:r w:rsidR="004E207B" w:rsidDel="00366C15">
                <w:rPr>
                  <w:rFonts w:ascii="Arial" w:eastAsia="楷体" w:hAnsi="Arial" w:cs="Arial" w:hint="eastAsia"/>
                  <w:sz w:val="23"/>
                  <w:szCs w:val="23"/>
                  <w:lang w:eastAsia="zh-CN"/>
                </w:rPr>
                <w:delText>20</w:delText>
              </w:r>
            </w:del>
            <w:ins w:id="62" w:author="XL" w:date="2016-08-12T17:50:00Z">
              <w:r w:rsidR="00366C15">
                <w:rPr>
                  <w:rFonts w:ascii="Arial" w:eastAsia="楷体" w:hAnsi="Arial" w:cs="Arial" w:hint="eastAsia"/>
                  <w:sz w:val="23"/>
                  <w:szCs w:val="23"/>
                  <w:lang w:eastAsia="zh-CN"/>
                </w:rPr>
                <w:t>10</w:t>
              </w:r>
            </w:ins>
            <w:r w:rsidR="004E207B">
              <w:rPr>
                <w:rFonts w:ascii="Arial" w:eastAsia="楷体" w:hAnsi="Arial" w:cs="Arial" w:hint="eastAsia"/>
                <w:sz w:val="23"/>
                <w:szCs w:val="23"/>
                <w:lang w:eastAsia="zh-CN"/>
              </w:rPr>
              <w:t>万元人民币的部分，</w:t>
            </w:r>
            <w:r w:rsidR="003E1321" w:rsidRPr="004B49C9">
              <w:rPr>
                <w:rFonts w:ascii="Arial" w:eastAsia="楷体" w:hAnsi="楷体" w:cs="Arial"/>
                <w:sz w:val="23"/>
                <w:szCs w:val="23"/>
                <w:lang w:eastAsia="zh-CN"/>
              </w:rPr>
              <w:t>在满足交割条件融资成功后</w:t>
            </w:r>
            <w:r w:rsidR="00F55AE3" w:rsidRPr="004B49C9">
              <w:rPr>
                <w:rFonts w:ascii="Arial" w:eastAsia="楷体" w:hAnsi="楷体" w:cs="Arial"/>
                <w:sz w:val="23"/>
                <w:szCs w:val="23"/>
                <w:lang w:eastAsia="zh-CN"/>
              </w:rPr>
              <w:t>由公司承担</w:t>
            </w:r>
            <w:r w:rsidRPr="004B49C9">
              <w:rPr>
                <w:rFonts w:ascii="Arial" w:eastAsia="楷体" w:hAnsi="楷体" w:cs="Arial"/>
                <w:sz w:val="23"/>
                <w:szCs w:val="23"/>
                <w:lang w:eastAsia="zh-CN"/>
              </w:rPr>
              <w:t>。在交割日后</w:t>
            </w:r>
            <w:r w:rsidRPr="004B49C9">
              <w:rPr>
                <w:rFonts w:ascii="Arial" w:eastAsia="楷体" w:hAnsi="Arial" w:cs="Arial"/>
                <w:sz w:val="23"/>
                <w:szCs w:val="23"/>
                <w:lang w:eastAsia="zh-CN"/>
              </w:rPr>
              <w:t>5</w:t>
            </w:r>
            <w:r w:rsidRPr="004B49C9">
              <w:rPr>
                <w:rFonts w:ascii="Arial" w:eastAsia="楷体" w:hAnsi="楷体" w:cs="Arial"/>
                <w:sz w:val="23"/>
                <w:szCs w:val="23"/>
                <w:lang w:eastAsia="zh-CN"/>
              </w:rPr>
              <w:t>个工作日内，公司应安排支付上述交易费用。</w:t>
            </w:r>
          </w:p>
        </w:tc>
      </w:tr>
      <w:tr w:rsidR="00E12818" w:rsidRPr="004B49C9" w14:paraId="4217DFB4" w14:textId="77777777" w:rsidTr="00FF7D32">
        <w:tc>
          <w:tcPr>
            <w:tcW w:w="548" w:type="dxa"/>
            <w:shd w:val="clear" w:color="auto" w:fill="auto"/>
          </w:tcPr>
          <w:p w14:paraId="07B0435F" w14:textId="77777777" w:rsidR="00E12818" w:rsidRPr="004B49C9" w:rsidRDefault="00E12818" w:rsidP="00182DC8">
            <w:pPr>
              <w:numPr>
                <w:ilvl w:val="0"/>
                <w:numId w:val="43"/>
              </w:numPr>
              <w:spacing w:before="100" w:beforeAutospacing="1" w:after="100" w:afterAutospacing="1"/>
              <w:jc w:val="both"/>
              <w:rPr>
                <w:rFonts w:ascii="Arial" w:eastAsia="楷体" w:hAnsi="Arial" w:cs="Arial"/>
                <w:sz w:val="23"/>
                <w:szCs w:val="23"/>
                <w:lang w:eastAsia="zh-CN"/>
              </w:rPr>
            </w:pPr>
          </w:p>
        </w:tc>
        <w:tc>
          <w:tcPr>
            <w:tcW w:w="1403" w:type="dxa"/>
            <w:shd w:val="clear" w:color="auto" w:fill="auto"/>
          </w:tcPr>
          <w:p w14:paraId="10155633" w14:textId="77777777" w:rsidR="00E12818" w:rsidRPr="004B49C9" w:rsidRDefault="00E12818" w:rsidP="007E4A2D">
            <w:pPr>
              <w:spacing w:before="100" w:beforeAutospacing="1" w:after="100" w:afterAutospacing="1"/>
              <w:jc w:val="both"/>
              <w:rPr>
                <w:rFonts w:ascii="Arial" w:eastAsia="楷体" w:hAnsi="Arial" w:cs="Arial"/>
                <w:sz w:val="23"/>
                <w:szCs w:val="23"/>
                <w:lang w:eastAsia="zh-CN"/>
              </w:rPr>
            </w:pPr>
            <w:r w:rsidRPr="004B49C9">
              <w:rPr>
                <w:rFonts w:ascii="Arial" w:eastAsia="楷体" w:hAnsi="楷体" w:cs="Arial"/>
                <w:sz w:val="23"/>
                <w:szCs w:val="23"/>
                <w:lang w:eastAsia="zh-CN"/>
              </w:rPr>
              <w:t>一般条款</w:t>
            </w:r>
          </w:p>
          <w:p w14:paraId="1D98AF55" w14:textId="77777777" w:rsidR="00730974" w:rsidRPr="004B49C9" w:rsidRDefault="00730974" w:rsidP="007E4A2D">
            <w:pPr>
              <w:spacing w:before="100" w:beforeAutospacing="1" w:after="100" w:afterAutospacing="1"/>
              <w:jc w:val="both"/>
              <w:rPr>
                <w:rFonts w:ascii="Arial" w:eastAsia="楷体" w:hAnsi="Arial" w:cs="Arial"/>
                <w:sz w:val="23"/>
                <w:szCs w:val="23"/>
                <w:lang w:eastAsia="zh-CN"/>
              </w:rPr>
            </w:pPr>
          </w:p>
        </w:tc>
        <w:tc>
          <w:tcPr>
            <w:tcW w:w="6521" w:type="dxa"/>
            <w:shd w:val="clear" w:color="auto" w:fill="auto"/>
          </w:tcPr>
          <w:p w14:paraId="058B0A54" w14:textId="77777777" w:rsidR="003E1321" w:rsidRPr="004B49C9" w:rsidRDefault="00E12818" w:rsidP="00E777CA">
            <w:pPr>
              <w:spacing w:before="100" w:beforeAutospacing="1" w:after="100" w:afterAutospacing="1"/>
              <w:jc w:val="both"/>
              <w:rPr>
                <w:rFonts w:ascii="Arial" w:eastAsia="楷体" w:hAnsi="Arial" w:cs="Arial"/>
                <w:sz w:val="23"/>
                <w:szCs w:val="23"/>
                <w:lang w:eastAsia="zh-CN"/>
              </w:rPr>
            </w:pPr>
            <w:r w:rsidRPr="004B49C9">
              <w:rPr>
                <w:rFonts w:ascii="Arial" w:eastAsia="楷体" w:hAnsi="楷体" w:cs="Arial"/>
                <w:sz w:val="23"/>
                <w:szCs w:val="23"/>
                <w:lang w:eastAsia="zh-CN"/>
              </w:rPr>
              <w:t>本框架协议由</w:t>
            </w:r>
            <w:r w:rsidR="0037698E" w:rsidRPr="004B49C9">
              <w:rPr>
                <w:rFonts w:ascii="Arial" w:eastAsia="楷体" w:hAnsi="楷体" w:cs="Arial"/>
                <w:sz w:val="23"/>
                <w:szCs w:val="23"/>
                <w:lang w:eastAsia="zh-CN"/>
              </w:rPr>
              <w:t>目标</w:t>
            </w:r>
            <w:r w:rsidRPr="004B49C9">
              <w:rPr>
                <w:rFonts w:ascii="Arial" w:eastAsia="楷体" w:hAnsi="楷体" w:cs="Arial"/>
                <w:sz w:val="23"/>
                <w:szCs w:val="23"/>
                <w:lang w:eastAsia="zh-CN"/>
              </w:rPr>
              <w:t>公司</w:t>
            </w:r>
            <w:r w:rsidR="00366565" w:rsidRPr="004B49C9">
              <w:rPr>
                <w:rFonts w:ascii="Arial" w:eastAsia="楷体" w:hAnsi="楷体" w:cs="Arial"/>
                <w:sz w:val="23"/>
                <w:szCs w:val="23"/>
                <w:lang w:eastAsia="zh-CN"/>
              </w:rPr>
              <w:t>，</w:t>
            </w:r>
            <w:r w:rsidR="0037698E" w:rsidRPr="004B49C9">
              <w:rPr>
                <w:rFonts w:ascii="Arial" w:eastAsia="楷体" w:hAnsi="楷体" w:cs="Arial"/>
                <w:sz w:val="23"/>
                <w:szCs w:val="23"/>
                <w:lang w:eastAsia="zh-CN"/>
              </w:rPr>
              <w:t>创始人</w:t>
            </w:r>
            <w:r w:rsidR="00EE60AF" w:rsidRPr="004B49C9">
              <w:rPr>
                <w:rFonts w:ascii="Arial" w:eastAsia="楷体" w:hAnsi="楷体" w:cs="Arial"/>
                <w:sz w:val="23"/>
                <w:szCs w:val="23"/>
                <w:lang w:eastAsia="zh-CN"/>
              </w:rPr>
              <w:t>股东</w:t>
            </w:r>
            <w:r w:rsidRPr="004B49C9">
              <w:rPr>
                <w:rFonts w:ascii="Arial" w:eastAsia="楷体" w:hAnsi="楷体" w:cs="Arial"/>
                <w:sz w:val="23"/>
                <w:szCs w:val="23"/>
                <w:lang w:eastAsia="zh-CN"/>
              </w:rPr>
              <w:t>以及投资人共同签署，各方一致同意：本协议适用中国法律，如发生争议，经协商解决，协商不成，</w:t>
            </w:r>
            <w:r w:rsidR="00A05D22" w:rsidRPr="004B49C9">
              <w:rPr>
                <w:rFonts w:ascii="Arial" w:eastAsia="楷体" w:hAnsi="楷体" w:cs="Arial"/>
                <w:sz w:val="23"/>
                <w:szCs w:val="23"/>
                <w:lang w:eastAsia="zh-CN"/>
              </w:rPr>
              <w:t>交由中国国际经济贸易仲裁委员会</w:t>
            </w:r>
            <w:r w:rsidR="0037698E" w:rsidRPr="004B49C9">
              <w:rPr>
                <w:rFonts w:ascii="Arial" w:eastAsia="楷体" w:hAnsi="Arial" w:cs="Arial"/>
                <w:sz w:val="23"/>
                <w:szCs w:val="23"/>
                <w:lang w:eastAsia="zh-CN"/>
              </w:rPr>
              <w:t>(</w:t>
            </w:r>
            <w:r w:rsidR="00A05D22" w:rsidRPr="004B49C9">
              <w:rPr>
                <w:rFonts w:ascii="Arial" w:eastAsia="楷体" w:hAnsi="Arial" w:cs="Arial"/>
                <w:sz w:val="23"/>
                <w:szCs w:val="23"/>
                <w:lang w:eastAsia="zh-CN"/>
              </w:rPr>
              <w:t>CIETAC</w:t>
            </w:r>
            <w:r w:rsidR="0037698E" w:rsidRPr="004B49C9">
              <w:rPr>
                <w:rFonts w:ascii="Arial" w:eastAsia="楷体" w:hAnsi="Arial" w:cs="Arial"/>
                <w:sz w:val="23"/>
                <w:szCs w:val="23"/>
                <w:lang w:eastAsia="zh-CN"/>
              </w:rPr>
              <w:t>)</w:t>
            </w:r>
            <w:r w:rsidR="00F55AE3" w:rsidRPr="004B49C9">
              <w:rPr>
                <w:rFonts w:ascii="Arial" w:eastAsia="楷体" w:hAnsi="楷体" w:cs="Arial"/>
                <w:sz w:val="23"/>
                <w:szCs w:val="23"/>
                <w:lang w:eastAsia="zh-CN"/>
              </w:rPr>
              <w:t>北京</w:t>
            </w:r>
            <w:r w:rsidR="00A05D22" w:rsidRPr="004B49C9">
              <w:rPr>
                <w:rFonts w:ascii="Arial" w:eastAsia="楷体" w:hAnsi="楷体" w:cs="Arial"/>
                <w:sz w:val="23"/>
                <w:szCs w:val="23"/>
                <w:lang w:eastAsia="zh-CN"/>
              </w:rPr>
              <w:t>分会按照当时的仲裁规则</w:t>
            </w:r>
            <w:r w:rsidRPr="004B49C9">
              <w:rPr>
                <w:rFonts w:ascii="Arial" w:eastAsia="楷体" w:hAnsi="楷体" w:cs="Arial"/>
                <w:sz w:val="23"/>
                <w:szCs w:val="23"/>
                <w:lang w:eastAsia="zh-CN"/>
              </w:rPr>
              <w:t>仲裁解决</w:t>
            </w:r>
            <w:r w:rsidR="00A05D22" w:rsidRPr="004B49C9">
              <w:rPr>
                <w:rFonts w:ascii="Arial" w:eastAsia="楷体" w:hAnsi="楷体" w:cs="Arial"/>
                <w:sz w:val="23"/>
                <w:szCs w:val="23"/>
                <w:lang w:eastAsia="zh-CN"/>
              </w:rPr>
              <w:t>。</w:t>
            </w:r>
          </w:p>
        </w:tc>
      </w:tr>
    </w:tbl>
    <w:p w14:paraId="28EDD628" w14:textId="5FEC2EC6" w:rsidR="00182DC8" w:rsidRPr="004B49C9" w:rsidRDefault="00F55AE3" w:rsidP="00182DC8">
      <w:pPr>
        <w:pStyle w:val="a3"/>
        <w:spacing w:before="100" w:beforeAutospacing="1" w:after="100" w:afterAutospacing="1"/>
        <w:jc w:val="left"/>
        <w:outlineLvl w:val="0"/>
        <w:rPr>
          <w:rFonts w:ascii="Arial" w:eastAsia="楷体" w:hAnsi="Arial" w:cs="Arial"/>
          <w:b w:val="0"/>
          <w:sz w:val="23"/>
          <w:szCs w:val="23"/>
          <w:lang w:eastAsia="zh-CN"/>
        </w:rPr>
      </w:pPr>
      <w:r w:rsidRPr="004B49C9">
        <w:rPr>
          <w:rFonts w:ascii="Arial" w:eastAsia="楷体" w:hAnsi="Arial" w:cs="Arial"/>
          <w:sz w:val="23"/>
          <w:szCs w:val="23"/>
          <w:lang w:eastAsia="zh-CN"/>
        </w:rPr>
        <w:t>[</w:t>
      </w:r>
      <w:r w:rsidRPr="004B49C9">
        <w:rPr>
          <w:rFonts w:ascii="Arial" w:eastAsia="楷体" w:hAnsi="楷体" w:cs="Arial"/>
          <w:sz w:val="23"/>
          <w:szCs w:val="23"/>
          <w:lang w:eastAsia="zh-CN"/>
        </w:rPr>
        <w:t>本页以下部分为空白</w:t>
      </w:r>
      <w:r w:rsidRPr="004B49C9">
        <w:rPr>
          <w:rFonts w:ascii="Arial" w:eastAsia="楷体" w:hAnsi="Arial" w:cs="Arial"/>
          <w:sz w:val="23"/>
          <w:szCs w:val="23"/>
          <w:lang w:eastAsia="zh-CN"/>
        </w:rPr>
        <w:t>]</w:t>
      </w:r>
      <w:r w:rsidRPr="004B49C9">
        <w:rPr>
          <w:rFonts w:ascii="Arial" w:eastAsia="楷体" w:hAnsi="Arial" w:cs="Arial"/>
          <w:sz w:val="23"/>
          <w:szCs w:val="23"/>
          <w:lang w:eastAsia="zh-CN"/>
        </w:rPr>
        <w:br w:type="page"/>
      </w:r>
      <w:r w:rsidR="00D63025" w:rsidRPr="004B49C9">
        <w:rPr>
          <w:rFonts w:ascii="Arial" w:eastAsia="楷体" w:hAnsi="Arial" w:cs="Arial"/>
          <w:sz w:val="23"/>
          <w:szCs w:val="23"/>
          <w:lang w:eastAsia="zh-CN"/>
        </w:rPr>
        <w:lastRenderedPageBreak/>
        <w:t>(</w:t>
      </w:r>
      <w:r w:rsidR="004E207B">
        <w:rPr>
          <w:rFonts w:ascii="Arial" w:eastAsia="楷体" w:hAnsi="楷体" w:cs="Arial" w:hint="eastAsia"/>
          <w:b w:val="0"/>
          <w:sz w:val="23"/>
          <w:szCs w:val="23"/>
          <w:lang w:eastAsia="zh-CN"/>
        </w:rPr>
        <w:t>北京视野金融信息服务</w:t>
      </w:r>
      <w:r w:rsidR="00BC0361" w:rsidRPr="004B49C9">
        <w:rPr>
          <w:rFonts w:ascii="Arial" w:eastAsia="楷体" w:hAnsi="楷体" w:cs="Arial"/>
          <w:b w:val="0"/>
          <w:sz w:val="23"/>
          <w:szCs w:val="23"/>
          <w:lang w:eastAsia="zh-CN"/>
        </w:rPr>
        <w:t>有限公司</w:t>
      </w:r>
      <w:r w:rsidR="00182DC8" w:rsidRPr="004B49C9">
        <w:rPr>
          <w:rFonts w:ascii="Arial" w:eastAsia="楷体" w:hAnsi="楷体" w:cs="Arial"/>
          <w:b w:val="0"/>
          <w:sz w:val="23"/>
          <w:szCs w:val="23"/>
          <w:lang w:eastAsia="zh-CN"/>
        </w:rPr>
        <w:t>股权融资框架协议</w:t>
      </w:r>
      <w:r w:rsidR="00D63025" w:rsidRPr="004B49C9">
        <w:rPr>
          <w:rFonts w:ascii="Arial" w:eastAsia="楷体" w:hAnsi="楷体" w:cs="Arial"/>
          <w:b w:val="0"/>
          <w:sz w:val="23"/>
          <w:szCs w:val="23"/>
          <w:lang w:eastAsia="zh-CN"/>
        </w:rPr>
        <w:t>签署页</w:t>
      </w:r>
      <w:r w:rsidR="00D63025" w:rsidRPr="004B49C9">
        <w:rPr>
          <w:rFonts w:ascii="Arial" w:eastAsia="楷体" w:hAnsi="Arial" w:cs="Arial"/>
          <w:b w:val="0"/>
          <w:sz w:val="23"/>
          <w:szCs w:val="23"/>
          <w:lang w:eastAsia="zh-CN"/>
        </w:rPr>
        <w:t>)</w:t>
      </w:r>
    </w:p>
    <w:p w14:paraId="473D873C" w14:textId="77777777" w:rsidR="00C06D4A" w:rsidRPr="004B49C9" w:rsidRDefault="00C06D4A" w:rsidP="00C06D4A">
      <w:pPr>
        <w:jc w:val="both"/>
        <w:rPr>
          <w:rFonts w:ascii="Arial" w:eastAsia="楷体" w:hAnsi="Arial" w:cs="Arial"/>
          <w:sz w:val="23"/>
          <w:szCs w:val="23"/>
          <w:lang w:eastAsia="zh-CN"/>
        </w:rPr>
      </w:pPr>
    </w:p>
    <w:p w14:paraId="1E79E64F" w14:textId="77777777" w:rsidR="00D63025" w:rsidRPr="004B49C9" w:rsidRDefault="00D63025" w:rsidP="00C06D4A">
      <w:pPr>
        <w:jc w:val="both"/>
        <w:rPr>
          <w:rFonts w:ascii="Arial" w:eastAsia="楷体" w:hAnsi="Arial" w:cs="Arial"/>
          <w:b/>
          <w:sz w:val="23"/>
          <w:szCs w:val="23"/>
          <w:lang w:eastAsia="zh-CN"/>
        </w:rPr>
      </w:pPr>
      <w:r w:rsidRPr="004B49C9">
        <w:rPr>
          <w:rFonts w:ascii="Arial" w:eastAsia="楷体" w:hAnsi="楷体" w:cs="Arial"/>
          <w:b/>
          <w:sz w:val="23"/>
          <w:szCs w:val="23"/>
          <w:lang w:eastAsia="zh-CN"/>
        </w:rPr>
        <w:t>目标公司</w:t>
      </w:r>
    </w:p>
    <w:p w14:paraId="3592FF3E" w14:textId="77777777" w:rsidR="004E207B" w:rsidRDefault="004E207B" w:rsidP="00C06D4A">
      <w:pPr>
        <w:jc w:val="both"/>
        <w:rPr>
          <w:rFonts w:ascii="Arial" w:eastAsia="楷体" w:hAnsi="楷体" w:cs="Arial"/>
          <w:sz w:val="23"/>
          <w:szCs w:val="23"/>
          <w:lang w:eastAsia="zh-CN"/>
        </w:rPr>
      </w:pPr>
    </w:p>
    <w:p w14:paraId="4585328D" w14:textId="724005CE" w:rsidR="00D63025" w:rsidRPr="004B49C9" w:rsidRDefault="004E207B" w:rsidP="00C06D4A">
      <w:pPr>
        <w:jc w:val="both"/>
        <w:rPr>
          <w:rFonts w:ascii="Arial" w:eastAsia="楷体" w:hAnsi="Arial" w:cs="Arial"/>
          <w:sz w:val="23"/>
          <w:szCs w:val="23"/>
          <w:lang w:eastAsia="zh-CN"/>
        </w:rPr>
      </w:pPr>
      <w:r>
        <w:rPr>
          <w:rFonts w:ascii="Arial" w:eastAsia="楷体" w:hAnsi="楷体" w:cs="Arial" w:hint="eastAsia"/>
          <w:sz w:val="23"/>
          <w:szCs w:val="23"/>
          <w:lang w:eastAsia="zh-CN"/>
        </w:rPr>
        <w:t>北京视野金融信息服务</w:t>
      </w:r>
      <w:r w:rsidR="00BC0361" w:rsidRPr="004B49C9">
        <w:rPr>
          <w:rFonts w:ascii="Arial" w:eastAsia="楷体" w:hAnsi="楷体" w:cs="Arial"/>
          <w:sz w:val="23"/>
          <w:szCs w:val="23"/>
          <w:lang w:eastAsia="zh-CN"/>
        </w:rPr>
        <w:t>有限公司</w:t>
      </w:r>
      <w:r w:rsidR="00D63025" w:rsidRPr="004B49C9">
        <w:rPr>
          <w:rFonts w:ascii="Arial" w:eastAsia="楷体" w:hAnsi="Arial" w:cs="Arial"/>
          <w:sz w:val="23"/>
          <w:szCs w:val="23"/>
          <w:lang w:eastAsia="zh-CN"/>
        </w:rPr>
        <w:t>(</w:t>
      </w:r>
      <w:r w:rsidR="00D63025" w:rsidRPr="004B49C9">
        <w:rPr>
          <w:rFonts w:ascii="Arial" w:eastAsia="楷体" w:hAnsi="楷体" w:cs="Arial"/>
          <w:sz w:val="23"/>
          <w:szCs w:val="23"/>
          <w:lang w:eastAsia="zh-CN"/>
        </w:rPr>
        <w:t>盖章</w:t>
      </w:r>
      <w:r w:rsidR="00D63025" w:rsidRPr="004B49C9">
        <w:rPr>
          <w:rFonts w:ascii="Arial" w:eastAsia="楷体" w:hAnsi="Arial" w:cs="Arial"/>
          <w:sz w:val="23"/>
          <w:szCs w:val="23"/>
          <w:lang w:eastAsia="zh-CN"/>
        </w:rPr>
        <w:t>)</w:t>
      </w:r>
    </w:p>
    <w:p w14:paraId="21F11A80" w14:textId="77777777" w:rsidR="00D63025" w:rsidRPr="004B49C9" w:rsidRDefault="00D63025" w:rsidP="00C06D4A">
      <w:pPr>
        <w:jc w:val="both"/>
        <w:rPr>
          <w:rFonts w:ascii="Arial" w:eastAsia="楷体" w:hAnsi="Arial" w:cs="Arial"/>
          <w:sz w:val="23"/>
          <w:szCs w:val="23"/>
          <w:lang w:eastAsia="zh-CN"/>
        </w:rPr>
      </w:pPr>
    </w:p>
    <w:p w14:paraId="39925AB8" w14:textId="77777777" w:rsidR="00D63025" w:rsidRPr="004B49C9" w:rsidRDefault="00D63025" w:rsidP="00D63025">
      <w:pPr>
        <w:jc w:val="both"/>
        <w:rPr>
          <w:rFonts w:ascii="Arial" w:eastAsia="楷体" w:hAnsi="Arial" w:cs="Arial"/>
          <w:sz w:val="23"/>
          <w:szCs w:val="23"/>
          <w:lang w:eastAsia="zh-CN"/>
        </w:rPr>
      </w:pPr>
      <w:r w:rsidRPr="004B49C9">
        <w:rPr>
          <w:rFonts w:ascii="Arial" w:eastAsia="楷体" w:hAnsi="楷体" w:cs="Arial"/>
          <w:sz w:val="23"/>
          <w:szCs w:val="23"/>
          <w:lang w:eastAsia="zh-CN"/>
        </w:rPr>
        <w:t>授权签字人</w:t>
      </w:r>
      <w:r w:rsidRPr="004B49C9">
        <w:rPr>
          <w:rFonts w:ascii="Arial" w:eastAsia="楷体" w:hAnsi="Arial" w:cs="Arial"/>
          <w:sz w:val="23"/>
          <w:szCs w:val="23"/>
          <w:lang w:eastAsia="zh-CN"/>
        </w:rPr>
        <w:t>____________</w:t>
      </w:r>
    </w:p>
    <w:p w14:paraId="3EAF23DA" w14:textId="77777777" w:rsidR="00D63025" w:rsidRPr="004B49C9" w:rsidRDefault="00D63025" w:rsidP="00C06D4A">
      <w:pPr>
        <w:jc w:val="both"/>
        <w:rPr>
          <w:rFonts w:ascii="Arial" w:eastAsia="楷体" w:hAnsi="Arial" w:cs="Arial"/>
          <w:sz w:val="23"/>
          <w:szCs w:val="23"/>
          <w:lang w:eastAsia="zh-CN"/>
        </w:rPr>
      </w:pPr>
    </w:p>
    <w:p w14:paraId="5FFF4852" w14:textId="77777777" w:rsidR="00D63025" w:rsidRPr="004B49C9" w:rsidRDefault="00D63025" w:rsidP="00C06D4A">
      <w:pPr>
        <w:jc w:val="both"/>
        <w:rPr>
          <w:rFonts w:ascii="Arial" w:eastAsia="楷体" w:hAnsi="Arial" w:cs="Arial"/>
          <w:sz w:val="23"/>
          <w:szCs w:val="23"/>
          <w:lang w:eastAsia="zh-CN"/>
        </w:rPr>
      </w:pPr>
    </w:p>
    <w:p w14:paraId="5F8661BB" w14:textId="77777777" w:rsidR="00D63025" w:rsidRPr="004B49C9" w:rsidRDefault="00D63025" w:rsidP="00C06D4A">
      <w:pPr>
        <w:jc w:val="both"/>
        <w:rPr>
          <w:rFonts w:ascii="Arial" w:eastAsia="楷体" w:hAnsi="Arial" w:cs="Arial"/>
          <w:sz w:val="23"/>
          <w:szCs w:val="23"/>
          <w:lang w:eastAsia="zh-CN"/>
        </w:rPr>
      </w:pPr>
    </w:p>
    <w:p w14:paraId="41602B02" w14:textId="77777777" w:rsidR="00D63025" w:rsidRPr="004B49C9" w:rsidRDefault="00D63025" w:rsidP="00C06D4A">
      <w:pPr>
        <w:jc w:val="both"/>
        <w:rPr>
          <w:rFonts w:ascii="Arial" w:eastAsia="楷体" w:hAnsi="Arial" w:cs="Arial"/>
          <w:b/>
          <w:sz w:val="23"/>
          <w:szCs w:val="23"/>
          <w:lang w:eastAsia="zh-CN"/>
        </w:rPr>
      </w:pPr>
      <w:r w:rsidRPr="004B49C9">
        <w:rPr>
          <w:rFonts w:ascii="Arial" w:eastAsia="楷体" w:hAnsi="楷体" w:cs="Arial"/>
          <w:b/>
          <w:sz w:val="23"/>
          <w:szCs w:val="23"/>
          <w:lang w:eastAsia="zh-CN"/>
        </w:rPr>
        <w:t>创始股东</w:t>
      </w:r>
    </w:p>
    <w:p w14:paraId="215ED108" w14:textId="77777777" w:rsidR="00D63025" w:rsidRPr="004B49C9" w:rsidRDefault="00D63025" w:rsidP="00C06D4A">
      <w:pPr>
        <w:jc w:val="both"/>
        <w:rPr>
          <w:rFonts w:ascii="Arial" w:eastAsia="楷体" w:hAnsi="Arial" w:cs="Arial"/>
          <w:sz w:val="23"/>
          <w:szCs w:val="23"/>
          <w:lang w:eastAsia="zh-CN"/>
        </w:rPr>
      </w:pPr>
    </w:p>
    <w:p w14:paraId="4D85E98F" w14:textId="4C918742" w:rsidR="00BC0361" w:rsidRDefault="004E207B" w:rsidP="00BC0361">
      <w:pPr>
        <w:jc w:val="both"/>
        <w:rPr>
          <w:rFonts w:ascii="Arial" w:eastAsia="楷体" w:hAnsi="楷体" w:cs="Arial"/>
          <w:sz w:val="23"/>
          <w:szCs w:val="23"/>
          <w:lang w:eastAsia="zh-CN"/>
        </w:rPr>
      </w:pPr>
      <w:r>
        <w:rPr>
          <w:rFonts w:ascii="Arial" w:eastAsia="楷体" w:hAnsi="楷体" w:cs="Arial" w:hint="eastAsia"/>
          <w:sz w:val="23"/>
          <w:szCs w:val="23"/>
          <w:lang w:eastAsia="zh-CN"/>
        </w:rPr>
        <w:t>刘雨</w:t>
      </w:r>
      <w:proofErr w:type="gramStart"/>
      <w:r>
        <w:rPr>
          <w:rFonts w:ascii="Arial" w:eastAsia="楷体" w:hAnsi="楷体" w:cs="Arial" w:hint="eastAsia"/>
          <w:sz w:val="23"/>
          <w:szCs w:val="23"/>
          <w:lang w:eastAsia="zh-CN"/>
        </w:rPr>
        <w:t>濛</w:t>
      </w:r>
      <w:proofErr w:type="gramEnd"/>
    </w:p>
    <w:p w14:paraId="42C96C97" w14:textId="77777777" w:rsidR="004E207B" w:rsidRPr="004B49C9" w:rsidRDefault="004E207B" w:rsidP="00BC0361">
      <w:pPr>
        <w:jc w:val="both"/>
        <w:rPr>
          <w:rFonts w:ascii="Arial" w:eastAsia="楷体" w:hAnsi="Arial" w:cs="Arial"/>
          <w:sz w:val="23"/>
          <w:szCs w:val="23"/>
          <w:lang w:eastAsia="zh-CN"/>
        </w:rPr>
      </w:pPr>
    </w:p>
    <w:p w14:paraId="255E01FF" w14:textId="77777777" w:rsidR="00BC0361" w:rsidRPr="004B49C9" w:rsidRDefault="00BC0361" w:rsidP="00BC0361">
      <w:pPr>
        <w:jc w:val="both"/>
        <w:rPr>
          <w:rFonts w:ascii="Arial" w:eastAsia="楷体" w:hAnsi="Arial" w:cs="Arial"/>
          <w:sz w:val="23"/>
          <w:szCs w:val="23"/>
          <w:lang w:eastAsia="zh-CN"/>
        </w:rPr>
      </w:pPr>
      <w:r w:rsidRPr="004B49C9">
        <w:rPr>
          <w:rFonts w:ascii="Arial" w:eastAsia="楷体" w:hAnsi="Arial" w:cs="Arial"/>
          <w:sz w:val="23"/>
          <w:szCs w:val="23"/>
          <w:lang w:eastAsia="zh-CN"/>
        </w:rPr>
        <w:t>___________</w:t>
      </w:r>
    </w:p>
    <w:p w14:paraId="227F4E75" w14:textId="77777777" w:rsidR="00BC0361" w:rsidRPr="004B49C9" w:rsidRDefault="00BC0361" w:rsidP="00BC0361">
      <w:pPr>
        <w:jc w:val="both"/>
        <w:rPr>
          <w:rFonts w:ascii="Arial" w:eastAsia="楷体" w:hAnsi="Arial" w:cs="Arial"/>
          <w:sz w:val="23"/>
          <w:szCs w:val="23"/>
          <w:lang w:eastAsia="zh-CN"/>
        </w:rPr>
      </w:pPr>
    </w:p>
    <w:p w14:paraId="1C98251B" w14:textId="77777777" w:rsidR="004E207B" w:rsidRPr="004B49C9" w:rsidRDefault="004E207B" w:rsidP="004E207B">
      <w:pPr>
        <w:jc w:val="both"/>
        <w:rPr>
          <w:rFonts w:ascii="Arial" w:eastAsia="楷体" w:hAnsi="Arial" w:cs="Arial"/>
          <w:sz w:val="23"/>
          <w:szCs w:val="23"/>
          <w:lang w:eastAsia="zh-CN"/>
        </w:rPr>
      </w:pPr>
    </w:p>
    <w:p w14:paraId="66053F54" w14:textId="77777777" w:rsidR="00D63025" w:rsidRPr="004B49C9" w:rsidRDefault="00D63025" w:rsidP="00C06D4A">
      <w:pPr>
        <w:jc w:val="both"/>
        <w:rPr>
          <w:rFonts w:ascii="Arial" w:eastAsia="楷体" w:hAnsi="Arial" w:cs="Arial"/>
          <w:sz w:val="23"/>
          <w:szCs w:val="23"/>
          <w:lang w:eastAsia="zh-CN"/>
        </w:rPr>
      </w:pPr>
    </w:p>
    <w:p w14:paraId="725B7452" w14:textId="77777777" w:rsidR="00D63025" w:rsidRPr="004B49C9" w:rsidRDefault="00D63025" w:rsidP="00C06D4A">
      <w:pPr>
        <w:jc w:val="both"/>
        <w:rPr>
          <w:rFonts w:ascii="Arial" w:eastAsia="楷体" w:hAnsi="Arial" w:cs="Arial"/>
          <w:sz w:val="23"/>
          <w:szCs w:val="23"/>
          <w:lang w:eastAsia="zh-CN"/>
        </w:rPr>
      </w:pPr>
    </w:p>
    <w:p w14:paraId="398A62D4" w14:textId="77777777" w:rsidR="00D63025" w:rsidRPr="004B49C9" w:rsidRDefault="00D63025" w:rsidP="00C06D4A">
      <w:pPr>
        <w:jc w:val="both"/>
        <w:rPr>
          <w:rFonts w:ascii="Arial" w:eastAsia="楷体" w:hAnsi="Arial" w:cs="Arial"/>
          <w:b/>
          <w:sz w:val="23"/>
          <w:szCs w:val="23"/>
          <w:lang w:eastAsia="zh-CN"/>
        </w:rPr>
      </w:pPr>
      <w:r w:rsidRPr="004B49C9">
        <w:rPr>
          <w:rFonts w:ascii="Arial" w:eastAsia="楷体" w:hAnsi="楷体" w:cs="Arial"/>
          <w:b/>
          <w:sz w:val="23"/>
          <w:szCs w:val="23"/>
          <w:lang w:eastAsia="zh-CN"/>
        </w:rPr>
        <w:t>投资人</w:t>
      </w:r>
    </w:p>
    <w:p w14:paraId="0CFE2E5E" w14:textId="77777777" w:rsidR="00D63025" w:rsidRPr="004B49C9" w:rsidRDefault="00D63025" w:rsidP="00C06D4A">
      <w:pPr>
        <w:jc w:val="both"/>
        <w:rPr>
          <w:rFonts w:ascii="Arial" w:eastAsia="楷体" w:hAnsi="Arial" w:cs="Arial"/>
          <w:sz w:val="23"/>
          <w:szCs w:val="23"/>
          <w:lang w:eastAsia="zh-CN"/>
        </w:rPr>
      </w:pPr>
    </w:p>
    <w:p w14:paraId="50464FDD" w14:textId="3B094550" w:rsidR="004E207B" w:rsidRDefault="004E207B" w:rsidP="00C06D4A">
      <w:pPr>
        <w:jc w:val="both"/>
        <w:rPr>
          <w:rFonts w:ascii="Arial" w:eastAsia="楷体" w:hAnsi="Arial" w:cs="Arial"/>
          <w:sz w:val="23"/>
          <w:szCs w:val="23"/>
          <w:lang w:eastAsia="zh-CN"/>
        </w:rPr>
      </w:pPr>
      <w:r>
        <w:rPr>
          <w:rFonts w:ascii="Arial" w:eastAsia="楷体" w:hAnsi="Arial" w:cs="Arial" w:hint="eastAsia"/>
          <w:sz w:val="23"/>
          <w:szCs w:val="23"/>
          <w:lang w:eastAsia="zh-CN"/>
        </w:rPr>
        <w:t>海南民享投资投资有限公司</w:t>
      </w:r>
    </w:p>
    <w:p w14:paraId="318A6958" w14:textId="77777777" w:rsidR="004E207B" w:rsidRPr="004B49C9" w:rsidRDefault="004E207B" w:rsidP="00C06D4A">
      <w:pPr>
        <w:jc w:val="both"/>
        <w:rPr>
          <w:rFonts w:ascii="Arial" w:eastAsia="楷体" w:hAnsi="Arial" w:cs="Arial"/>
          <w:sz w:val="23"/>
          <w:szCs w:val="23"/>
          <w:lang w:eastAsia="zh-CN"/>
        </w:rPr>
      </w:pPr>
    </w:p>
    <w:p w14:paraId="0654937E" w14:textId="77777777" w:rsidR="00D63025" w:rsidRPr="004B49C9" w:rsidRDefault="00D63025" w:rsidP="00C06D4A">
      <w:pPr>
        <w:jc w:val="both"/>
        <w:rPr>
          <w:rFonts w:ascii="Arial" w:eastAsia="楷体" w:hAnsi="Arial" w:cs="Arial"/>
          <w:sz w:val="23"/>
          <w:szCs w:val="23"/>
          <w:lang w:eastAsia="zh-CN"/>
        </w:rPr>
      </w:pPr>
      <w:r w:rsidRPr="004B49C9">
        <w:rPr>
          <w:rFonts w:ascii="Arial" w:eastAsia="楷体" w:hAnsi="楷体" w:cs="Arial"/>
          <w:sz w:val="23"/>
          <w:szCs w:val="23"/>
          <w:lang w:eastAsia="zh-CN"/>
        </w:rPr>
        <w:t>授权签字人</w:t>
      </w:r>
      <w:r w:rsidRPr="004B49C9">
        <w:rPr>
          <w:rFonts w:ascii="Arial" w:eastAsia="楷体" w:hAnsi="Arial" w:cs="Arial"/>
          <w:sz w:val="23"/>
          <w:szCs w:val="23"/>
          <w:lang w:eastAsia="zh-CN"/>
        </w:rPr>
        <w:t>____________</w:t>
      </w:r>
    </w:p>
    <w:p w14:paraId="75AB0ED4" w14:textId="77777777" w:rsidR="00D63025" w:rsidRPr="004B49C9" w:rsidRDefault="00D63025" w:rsidP="00C06D4A">
      <w:pPr>
        <w:jc w:val="both"/>
        <w:rPr>
          <w:rFonts w:ascii="Arial" w:eastAsia="楷体" w:hAnsi="Arial" w:cs="Arial"/>
          <w:sz w:val="23"/>
          <w:szCs w:val="23"/>
          <w:lang w:eastAsia="zh-CN"/>
        </w:rPr>
      </w:pPr>
    </w:p>
    <w:p w14:paraId="3E64D4D9" w14:textId="77777777" w:rsidR="00C06D4A" w:rsidRPr="004B49C9" w:rsidRDefault="00C06D4A" w:rsidP="00C06D4A">
      <w:pPr>
        <w:jc w:val="both"/>
        <w:rPr>
          <w:rFonts w:ascii="Arial" w:eastAsia="楷体" w:hAnsi="Arial" w:cs="Arial"/>
          <w:sz w:val="23"/>
          <w:szCs w:val="23"/>
          <w:lang w:eastAsia="zh-CN"/>
        </w:rPr>
      </w:pPr>
    </w:p>
    <w:p w14:paraId="3D467029" w14:textId="77777777" w:rsidR="004612E5" w:rsidRPr="004B49C9" w:rsidRDefault="00D228D8" w:rsidP="004612E5">
      <w:pPr>
        <w:jc w:val="both"/>
        <w:rPr>
          <w:rFonts w:ascii="Arial" w:eastAsia="楷体" w:hAnsi="Arial" w:cs="Arial"/>
          <w:b/>
          <w:sz w:val="23"/>
          <w:szCs w:val="23"/>
          <w:lang w:eastAsia="zh-CN"/>
        </w:rPr>
      </w:pPr>
      <w:r w:rsidRPr="004B49C9">
        <w:rPr>
          <w:rFonts w:ascii="Arial" w:eastAsia="楷体" w:hAnsi="Arial" w:cs="Arial"/>
          <w:sz w:val="23"/>
          <w:szCs w:val="23"/>
          <w:lang w:eastAsia="zh-CN"/>
        </w:rPr>
        <w:br w:type="page"/>
      </w:r>
      <w:r w:rsidR="00D63025" w:rsidRPr="004B49C9">
        <w:rPr>
          <w:rFonts w:ascii="Arial" w:eastAsia="楷体" w:hAnsi="楷体" w:cs="Arial"/>
          <w:b/>
          <w:sz w:val="23"/>
          <w:szCs w:val="23"/>
          <w:lang w:eastAsia="zh-CN"/>
        </w:rPr>
        <w:lastRenderedPageBreak/>
        <w:t>附件一</w:t>
      </w:r>
      <w:r w:rsidR="00D63025" w:rsidRPr="004B49C9">
        <w:rPr>
          <w:rFonts w:ascii="Arial" w:eastAsia="楷体" w:hAnsi="Arial" w:cs="Arial"/>
          <w:b/>
          <w:sz w:val="23"/>
          <w:szCs w:val="23"/>
          <w:lang w:eastAsia="zh-CN"/>
        </w:rPr>
        <w:t>(</w:t>
      </w:r>
      <w:r w:rsidR="00D63025" w:rsidRPr="004B49C9">
        <w:rPr>
          <w:rFonts w:ascii="Arial" w:eastAsia="楷体" w:hAnsi="楷体" w:cs="Arial"/>
          <w:b/>
          <w:sz w:val="23"/>
          <w:szCs w:val="23"/>
          <w:lang w:eastAsia="zh-CN"/>
        </w:rPr>
        <w:t>融资</w:t>
      </w:r>
      <w:r w:rsidR="00EE58EA" w:rsidRPr="004B49C9">
        <w:rPr>
          <w:rFonts w:ascii="Arial" w:eastAsia="楷体" w:hAnsi="楷体" w:cs="Arial"/>
          <w:b/>
          <w:sz w:val="23"/>
          <w:szCs w:val="23"/>
          <w:lang w:eastAsia="zh-CN"/>
        </w:rPr>
        <w:t>前后</w:t>
      </w:r>
      <w:r w:rsidR="00D63025" w:rsidRPr="004B49C9">
        <w:rPr>
          <w:rFonts w:ascii="Arial" w:eastAsia="楷体" w:hAnsi="楷体" w:cs="Arial"/>
          <w:b/>
          <w:sz w:val="23"/>
          <w:szCs w:val="23"/>
          <w:lang w:eastAsia="zh-CN"/>
        </w:rPr>
        <w:t>股权</w:t>
      </w:r>
      <w:r w:rsidR="00EE58EA" w:rsidRPr="004B49C9">
        <w:rPr>
          <w:rFonts w:ascii="Arial" w:eastAsia="楷体" w:hAnsi="楷体" w:cs="Arial"/>
          <w:b/>
          <w:sz w:val="23"/>
          <w:szCs w:val="23"/>
          <w:lang w:eastAsia="zh-CN"/>
        </w:rPr>
        <w:t>比例</w:t>
      </w:r>
      <w:r w:rsidR="00D63025" w:rsidRPr="004B49C9">
        <w:rPr>
          <w:rFonts w:ascii="Arial" w:eastAsia="楷体" w:hAnsi="Arial" w:cs="Arial"/>
          <w:b/>
          <w:sz w:val="23"/>
          <w:szCs w:val="23"/>
          <w:lang w:eastAsia="zh-CN"/>
        </w:rPr>
        <w:t>)</w:t>
      </w:r>
    </w:p>
    <w:p w14:paraId="52499AE0" w14:textId="77777777" w:rsidR="004612E5" w:rsidRPr="004B49C9" w:rsidRDefault="004612E5" w:rsidP="004612E5">
      <w:pPr>
        <w:jc w:val="both"/>
        <w:rPr>
          <w:rFonts w:ascii="Arial" w:eastAsia="楷体" w:hAnsi="Arial" w:cs="Arial"/>
          <w:b/>
          <w:sz w:val="23"/>
          <w:szCs w:val="23"/>
          <w:lang w:eastAsia="zh-CN"/>
        </w:rPr>
      </w:pPr>
    </w:p>
    <w:p w14:paraId="6CC7763D" w14:textId="77777777" w:rsidR="006774A3" w:rsidRPr="004B49C9" w:rsidRDefault="006774A3" w:rsidP="006774A3">
      <w:pPr>
        <w:jc w:val="both"/>
        <w:rPr>
          <w:rFonts w:ascii="Arial" w:eastAsia="楷体" w:hAnsi="Arial" w:cs="Arial"/>
          <w:b/>
          <w:sz w:val="23"/>
          <w:szCs w:val="23"/>
          <w:lang w:eastAsia="zh-CN"/>
        </w:rPr>
      </w:pPr>
    </w:p>
    <w:sectPr w:rsidR="006774A3" w:rsidRPr="004B49C9" w:rsidSect="00332801">
      <w:headerReference w:type="default" r:id="rId8"/>
      <w:footerReference w:type="even" r:id="rId9"/>
      <w:footerReference w:type="default" r:id="rId10"/>
      <w:pgSz w:w="11907" w:h="16840" w:code="9"/>
      <w:pgMar w:top="1440" w:right="1797" w:bottom="1440" w:left="179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51AADC" w14:textId="77777777" w:rsidR="00BA609B" w:rsidRDefault="00BA609B">
      <w:r>
        <w:separator/>
      </w:r>
    </w:p>
  </w:endnote>
  <w:endnote w:type="continuationSeparator" w:id="0">
    <w:p w14:paraId="30D6AA96" w14:textId="77777777" w:rsidR="00BA609B" w:rsidRDefault="00BA6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6D277A" w14:textId="77777777" w:rsidR="007B0568" w:rsidRDefault="007B0568" w:rsidP="00BB0C8A">
    <w:pPr>
      <w:pStyle w:val="a7"/>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14:paraId="41905660" w14:textId="77777777" w:rsidR="007B0568" w:rsidRDefault="007B0568">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84479E" w14:textId="77777777" w:rsidR="007B0568" w:rsidRDefault="007B0568" w:rsidP="00BB0C8A">
    <w:pPr>
      <w:pStyle w:val="a7"/>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sidR="00CB6E25">
      <w:rPr>
        <w:rStyle w:val="ad"/>
        <w:noProof/>
      </w:rPr>
      <w:t>1</w:t>
    </w:r>
    <w:r>
      <w:rPr>
        <w:rStyle w:val="ad"/>
      </w:rPr>
      <w:fldChar w:fldCharType="end"/>
    </w:r>
  </w:p>
  <w:p w14:paraId="74BC4E57" w14:textId="77777777" w:rsidR="007B0568" w:rsidRDefault="007B056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99B845" w14:textId="77777777" w:rsidR="00BA609B" w:rsidRDefault="00BA609B">
      <w:r>
        <w:separator/>
      </w:r>
    </w:p>
  </w:footnote>
  <w:footnote w:type="continuationSeparator" w:id="0">
    <w:p w14:paraId="0350D1EE" w14:textId="77777777" w:rsidR="00BA609B" w:rsidRDefault="00BA60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2C751" w14:textId="77777777" w:rsidR="007B0568" w:rsidRPr="00725C0A" w:rsidRDefault="007B0568" w:rsidP="00725C0A">
    <w:pPr>
      <w:jc w:val="right"/>
      <w:rPr>
        <w:sz w:val="21"/>
        <w:szCs w:val="21"/>
        <w:lang w:eastAsia="zh-CN"/>
      </w:rPr>
    </w:pPr>
    <w:r>
      <w:rPr>
        <w:rFonts w:hint="eastAsia"/>
        <w:lang w:eastAsia="zh-CN"/>
      </w:rPr>
      <w:t xml:space="preserve">                                                </w:t>
    </w:r>
    <w:r>
      <w:rPr>
        <w:rFonts w:hint="eastAsia"/>
        <w:sz w:val="18"/>
        <w:szCs w:val="18"/>
        <w:lang w:eastAsia="zh-CN"/>
      </w:rPr>
      <w:t xml:space="preserve">                                                                                                                                       </w:t>
    </w:r>
    <w:r>
      <w:rPr>
        <w:rFonts w:hint="eastAsia"/>
        <w:sz w:val="21"/>
        <w:szCs w:val="21"/>
        <w:lang w:eastAsia="zh-CN"/>
      </w:rPr>
      <w:t>机密</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8136C"/>
    <w:multiLevelType w:val="hybridMultilevel"/>
    <w:tmpl w:val="F0DE03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8BEA2772">
      <w:start w:val="1"/>
      <w:numFmt w:val="decimal"/>
      <w:lvlText w:val="%3)"/>
      <w:lvlJc w:val="right"/>
      <w:pPr>
        <w:ind w:left="1260" w:hanging="420"/>
      </w:pPr>
      <w:rPr>
        <w:rFonts w:ascii="Arial" w:eastAsia="宋体" w:hAnsi="Arial" w:cs="Arial"/>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EA02EB"/>
    <w:multiLevelType w:val="hybridMultilevel"/>
    <w:tmpl w:val="85D6F9B6"/>
    <w:lvl w:ilvl="0" w:tplc="7AFED7FC">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A5B6F03"/>
    <w:multiLevelType w:val="hybridMultilevel"/>
    <w:tmpl w:val="362A38F8"/>
    <w:lvl w:ilvl="0" w:tplc="02E69732">
      <w:start w:val="1"/>
      <w:numFmt w:val="decimal"/>
      <w:lvlText w:val="%1."/>
      <w:lvlJc w:val="left"/>
      <w:pPr>
        <w:tabs>
          <w:tab w:val="num" w:pos="720"/>
        </w:tabs>
        <w:ind w:left="720" w:hanging="360"/>
      </w:pPr>
    </w:lvl>
    <w:lvl w:ilvl="1" w:tplc="C50E2AB4" w:tentative="1">
      <w:start w:val="1"/>
      <w:numFmt w:val="decimal"/>
      <w:lvlText w:val="%2."/>
      <w:lvlJc w:val="left"/>
      <w:pPr>
        <w:tabs>
          <w:tab w:val="num" w:pos="1440"/>
        </w:tabs>
        <w:ind w:left="1440" w:hanging="360"/>
      </w:pPr>
    </w:lvl>
    <w:lvl w:ilvl="2" w:tplc="8E889090" w:tentative="1">
      <w:start w:val="1"/>
      <w:numFmt w:val="decimal"/>
      <w:lvlText w:val="%3."/>
      <w:lvlJc w:val="left"/>
      <w:pPr>
        <w:tabs>
          <w:tab w:val="num" w:pos="2160"/>
        </w:tabs>
        <w:ind w:left="2160" w:hanging="360"/>
      </w:pPr>
    </w:lvl>
    <w:lvl w:ilvl="3" w:tplc="5C62939C" w:tentative="1">
      <w:start w:val="1"/>
      <w:numFmt w:val="decimal"/>
      <w:lvlText w:val="%4."/>
      <w:lvlJc w:val="left"/>
      <w:pPr>
        <w:tabs>
          <w:tab w:val="num" w:pos="2880"/>
        </w:tabs>
        <w:ind w:left="2880" w:hanging="360"/>
      </w:pPr>
    </w:lvl>
    <w:lvl w:ilvl="4" w:tplc="76A87C5A" w:tentative="1">
      <w:start w:val="1"/>
      <w:numFmt w:val="decimal"/>
      <w:lvlText w:val="%5."/>
      <w:lvlJc w:val="left"/>
      <w:pPr>
        <w:tabs>
          <w:tab w:val="num" w:pos="3600"/>
        </w:tabs>
        <w:ind w:left="3600" w:hanging="360"/>
      </w:pPr>
    </w:lvl>
    <w:lvl w:ilvl="5" w:tplc="2E6E7608" w:tentative="1">
      <w:start w:val="1"/>
      <w:numFmt w:val="decimal"/>
      <w:lvlText w:val="%6."/>
      <w:lvlJc w:val="left"/>
      <w:pPr>
        <w:tabs>
          <w:tab w:val="num" w:pos="4320"/>
        </w:tabs>
        <w:ind w:left="4320" w:hanging="360"/>
      </w:pPr>
    </w:lvl>
    <w:lvl w:ilvl="6" w:tplc="847E5A82" w:tentative="1">
      <w:start w:val="1"/>
      <w:numFmt w:val="decimal"/>
      <w:lvlText w:val="%7."/>
      <w:lvlJc w:val="left"/>
      <w:pPr>
        <w:tabs>
          <w:tab w:val="num" w:pos="5040"/>
        </w:tabs>
        <w:ind w:left="5040" w:hanging="360"/>
      </w:pPr>
    </w:lvl>
    <w:lvl w:ilvl="7" w:tplc="C40C7CFA" w:tentative="1">
      <w:start w:val="1"/>
      <w:numFmt w:val="decimal"/>
      <w:lvlText w:val="%8."/>
      <w:lvlJc w:val="left"/>
      <w:pPr>
        <w:tabs>
          <w:tab w:val="num" w:pos="5760"/>
        </w:tabs>
        <w:ind w:left="5760" w:hanging="360"/>
      </w:pPr>
    </w:lvl>
    <w:lvl w:ilvl="8" w:tplc="0226C8C8" w:tentative="1">
      <w:start w:val="1"/>
      <w:numFmt w:val="decimal"/>
      <w:lvlText w:val="%9."/>
      <w:lvlJc w:val="left"/>
      <w:pPr>
        <w:tabs>
          <w:tab w:val="num" w:pos="6480"/>
        </w:tabs>
        <w:ind w:left="6480" w:hanging="360"/>
      </w:pPr>
    </w:lvl>
  </w:abstractNum>
  <w:abstractNum w:abstractNumId="3">
    <w:nsid w:val="0B823CEA"/>
    <w:multiLevelType w:val="hybridMultilevel"/>
    <w:tmpl w:val="2B6642F6"/>
    <w:lvl w:ilvl="0" w:tplc="0409001B">
      <w:start w:val="1"/>
      <w:numFmt w:val="lowerRoman"/>
      <w:lvlText w:val="%1."/>
      <w:lvlJc w:val="right"/>
      <w:pPr>
        <w:tabs>
          <w:tab w:val="num" w:pos="420"/>
        </w:tabs>
        <w:ind w:left="420" w:hanging="420"/>
      </w:p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4">
    <w:nsid w:val="0D5231DF"/>
    <w:multiLevelType w:val="singleLevel"/>
    <w:tmpl w:val="0407000F"/>
    <w:lvl w:ilvl="0">
      <w:start w:val="1"/>
      <w:numFmt w:val="decimal"/>
      <w:lvlText w:val="%1."/>
      <w:lvlJc w:val="left"/>
      <w:pPr>
        <w:tabs>
          <w:tab w:val="num" w:pos="360"/>
        </w:tabs>
        <w:ind w:left="360" w:hanging="360"/>
      </w:pPr>
    </w:lvl>
  </w:abstractNum>
  <w:abstractNum w:abstractNumId="5">
    <w:nsid w:val="0F921981"/>
    <w:multiLevelType w:val="multilevel"/>
    <w:tmpl w:val="D3E6ABFA"/>
    <w:lvl w:ilvl="0">
      <w:start w:val="3"/>
      <w:numFmt w:val="lowerRoman"/>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10070156"/>
    <w:multiLevelType w:val="singleLevel"/>
    <w:tmpl w:val="D97CF928"/>
    <w:lvl w:ilvl="0">
      <w:start w:val="1"/>
      <w:numFmt w:val="decimal"/>
      <w:lvlText w:val="(%1)"/>
      <w:lvlJc w:val="left"/>
      <w:pPr>
        <w:tabs>
          <w:tab w:val="num" w:pos="360"/>
        </w:tabs>
        <w:ind w:left="360" w:hanging="360"/>
      </w:pPr>
      <w:rPr>
        <w:rFonts w:hint="default"/>
      </w:rPr>
    </w:lvl>
  </w:abstractNum>
  <w:abstractNum w:abstractNumId="7">
    <w:nsid w:val="12EB70EC"/>
    <w:multiLevelType w:val="hybridMultilevel"/>
    <w:tmpl w:val="0DC47C86"/>
    <w:lvl w:ilvl="0" w:tplc="04090011">
      <w:start w:val="1"/>
      <w:numFmt w:val="decimal"/>
      <w:lvlText w:val="%1)"/>
      <w:lvlJc w:val="left"/>
      <w:pPr>
        <w:tabs>
          <w:tab w:val="num" w:pos="420"/>
        </w:tabs>
        <w:ind w:left="420" w:hanging="420"/>
      </w:pPr>
    </w:lvl>
    <w:lvl w:ilvl="1" w:tplc="11D0AC20">
      <w:start w:val="1"/>
      <w:numFmt w:val="decimal"/>
      <w:lvlText w:val="%2）"/>
      <w:lvlJc w:val="left"/>
      <w:pPr>
        <w:tabs>
          <w:tab w:val="num" w:pos="780"/>
        </w:tabs>
        <w:ind w:left="780" w:hanging="360"/>
      </w:pPr>
      <w:rPr>
        <w:rFonts w:hint="default"/>
      </w:rPr>
    </w:lvl>
    <w:lvl w:ilvl="2" w:tplc="99223A4A">
      <w:start w:val="1"/>
      <w:numFmt w:val="japaneseCounting"/>
      <w:lvlText w:val="（%3）"/>
      <w:lvlJc w:val="left"/>
      <w:pPr>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D003EA8"/>
    <w:multiLevelType w:val="hybridMultilevel"/>
    <w:tmpl w:val="68C6E0F2"/>
    <w:lvl w:ilvl="0" w:tplc="0B1EF324">
      <w:start w:val="1"/>
      <w:numFmt w:val="upperLetter"/>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nsid w:val="1D086236"/>
    <w:multiLevelType w:val="multilevel"/>
    <w:tmpl w:val="492A21A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decimal"/>
      <w:lvlText w:val="%9)"/>
      <w:lvlJc w:val="left"/>
      <w:pPr>
        <w:tabs>
          <w:tab w:val="num" w:pos="3780"/>
        </w:tabs>
        <w:ind w:left="3780" w:hanging="420"/>
      </w:pPr>
      <w:rPr>
        <w:rFonts w:hint="default"/>
      </w:rPr>
    </w:lvl>
  </w:abstractNum>
  <w:abstractNum w:abstractNumId="10">
    <w:nsid w:val="203A011F"/>
    <w:multiLevelType w:val="hybridMultilevel"/>
    <w:tmpl w:val="94E23216"/>
    <w:lvl w:ilvl="0" w:tplc="F57C5338">
      <w:start w:val="1"/>
      <w:numFmt w:val="decimal"/>
      <w:lvlText w:val="%1."/>
      <w:lvlJc w:val="left"/>
      <w:pPr>
        <w:tabs>
          <w:tab w:val="num" w:pos="720"/>
        </w:tabs>
        <w:ind w:left="720" w:hanging="360"/>
      </w:pPr>
    </w:lvl>
    <w:lvl w:ilvl="1" w:tplc="13DE6D5A" w:tentative="1">
      <w:start w:val="1"/>
      <w:numFmt w:val="decimal"/>
      <w:lvlText w:val="%2."/>
      <w:lvlJc w:val="left"/>
      <w:pPr>
        <w:tabs>
          <w:tab w:val="num" w:pos="1440"/>
        </w:tabs>
        <w:ind w:left="1440" w:hanging="360"/>
      </w:pPr>
    </w:lvl>
    <w:lvl w:ilvl="2" w:tplc="A046323A" w:tentative="1">
      <w:start w:val="1"/>
      <w:numFmt w:val="decimal"/>
      <w:lvlText w:val="%3."/>
      <w:lvlJc w:val="left"/>
      <w:pPr>
        <w:tabs>
          <w:tab w:val="num" w:pos="2160"/>
        </w:tabs>
        <w:ind w:left="2160" w:hanging="360"/>
      </w:pPr>
    </w:lvl>
    <w:lvl w:ilvl="3" w:tplc="615C5ACE" w:tentative="1">
      <w:start w:val="1"/>
      <w:numFmt w:val="decimal"/>
      <w:lvlText w:val="%4."/>
      <w:lvlJc w:val="left"/>
      <w:pPr>
        <w:tabs>
          <w:tab w:val="num" w:pos="2880"/>
        </w:tabs>
        <w:ind w:left="2880" w:hanging="360"/>
      </w:pPr>
    </w:lvl>
    <w:lvl w:ilvl="4" w:tplc="0584EB9C" w:tentative="1">
      <w:start w:val="1"/>
      <w:numFmt w:val="decimal"/>
      <w:lvlText w:val="%5."/>
      <w:lvlJc w:val="left"/>
      <w:pPr>
        <w:tabs>
          <w:tab w:val="num" w:pos="3600"/>
        </w:tabs>
        <w:ind w:left="3600" w:hanging="360"/>
      </w:pPr>
    </w:lvl>
    <w:lvl w:ilvl="5" w:tplc="425426BA" w:tentative="1">
      <w:start w:val="1"/>
      <w:numFmt w:val="decimal"/>
      <w:lvlText w:val="%6."/>
      <w:lvlJc w:val="left"/>
      <w:pPr>
        <w:tabs>
          <w:tab w:val="num" w:pos="4320"/>
        </w:tabs>
        <w:ind w:left="4320" w:hanging="360"/>
      </w:pPr>
    </w:lvl>
    <w:lvl w:ilvl="6" w:tplc="0AFE2484" w:tentative="1">
      <w:start w:val="1"/>
      <w:numFmt w:val="decimal"/>
      <w:lvlText w:val="%7."/>
      <w:lvlJc w:val="left"/>
      <w:pPr>
        <w:tabs>
          <w:tab w:val="num" w:pos="5040"/>
        </w:tabs>
        <w:ind w:left="5040" w:hanging="360"/>
      </w:pPr>
    </w:lvl>
    <w:lvl w:ilvl="7" w:tplc="2170265A" w:tentative="1">
      <w:start w:val="1"/>
      <w:numFmt w:val="decimal"/>
      <w:lvlText w:val="%8."/>
      <w:lvlJc w:val="left"/>
      <w:pPr>
        <w:tabs>
          <w:tab w:val="num" w:pos="5760"/>
        </w:tabs>
        <w:ind w:left="5760" w:hanging="360"/>
      </w:pPr>
    </w:lvl>
    <w:lvl w:ilvl="8" w:tplc="BDD4DEFC" w:tentative="1">
      <w:start w:val="1"/>
      <w:numFmt w:val="decimal"/>
      <w:lvlText w:val="%9."/>
      <w:lvlJc w:val="left"/>
      <w:pPr>
        <w:tabs>
          <w:tab w:val="num" w:pos="6480"/>
        </w:tabs>
        <w:ind w:left="6480" w:hanging="360"/>
      </w:pPr>
    </w:lvl>
  </w:abstractNum>
  <w:abstractNum w:abstractNumId="11">
    <w:nsid w:val="211B4482"/>
    <w:multiLevelType w:val="multilevel"/>
    <w:tmpl w:val="4E64DEDE"/>
    <w:lvl w:ilvl="0">
      <w:start w:val="1"/>
      <w:numFmt w:val="low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23860730"/>
    <w:multiLevelType w:val="hybridMultilevel"/>
    <w:tmpl w:val="C1685232"/>
    <w:lvl w:ilvl="0" w:tplc="3878B5B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2C5E58D0"/>
    <w:multiLevelType w:val="hybridMultilevel"/>
    <w:tmpl w:val="E5E88612"/>
    <w:lvl w:ilvl="0" w:tplc="F1481ADA">
      <w:start w:val="1"/>
      <w:numFmt w:val="bullet"/>
      <w:lvlText w:val=""/>
      <w:lvlJc w:val="left"/>
      <w:pPr>
        <w:tabs>
          <w:tab w:val="num" w:pos="720"/>
        </w:tabs>
        <w:ind w:left="720" w:hanging="360"/>
      </w:pPr>
      <w:rPr>
        <w:rFonts w:ascii="Wingdings" w:hAnsi="Wingdings" w:hint="default"/>
      </w:rPr>
    </w:lvl>
    <w:lvl w:ilvl="1" w:tplc="9AA2CA96" w:tentative="1">
      <w:start w:val="1"/>
      <w:numFmt w:val="bullet"/>
      <w:lvlText w:val=""/>
      <w:lvlJc w:val="left"/>
      <w:pPr>
        <w:tabs>
          <w:tab w:val="num" w:pos="1440"/>
        </w:tabs>
        <w:ind w:left="1440" w:hanging="360"/>
      </w:pPr>
      <w:rPr>
        <w:rFonts w:ascii="Wingdings" w:hAnsi="Wingdings" w:hint="default"/>
      </w:rPr>
    </w:lvl>
    <w:lvl w:ilvl="2" w:tplc="84C2AD64">
      <w:start w:val="1"/>
      <w:numFmt w:val="bullet"/>
      <w:lvlText w:val=""/>
      <w:lvlJc w:val="left"/>
      <w:pPr>
        <w:tabs>
          <w:tab w:val="num" w:pos="2160"/>
        </w:tabs>
        <w:ind w:left="2160" w:hanging="360"/>
      </w:pPr>
      <w:rPr>
        <w:rFonts w:ascii="Wingdings" w:hAnsi="Wingdings" w:hint="default"/>
      </w:rPr>
    </w:lvl>
    <w:lvl w:ilvl="3" w:tplc="4D0E9F94" w:tentative="1">
      <w:start w:val="1"/>
      <w:numFmt w:val="bullet"/>
      <w:lvlText w:val=""/>
      <w:lvlJc w:val="left"/>
      <w:pPr>
        <w:tabs>
          <w:tab w:val="num" w:pos="2880"/>
        </w:tabs>
        <w:ind w:left="2880" w:hanging="360"/>
      </w:pPr>
      <w:rPr>
        <w:rFonts w:ascii="Wingdings" w:hAnsi="Wingdings" w:hint="default"/>
      </w:rPr>
    </w:lvl>
    <w:lvl w:ilvl="4" w:tplc="63307D04" w:tentative="1">
      <w:start w:val="1"/>
      <w:numFmt w:val="bullet"/>
      <w:lvlText w:val=""/>
      <w:lvlJc w:val="left"/>
      <w:pPr>
        <w:tabs>
          <w:tab w:val="num" w:pos="3600"/>
        </w:tabs>
        <w:ind w:left="3600" w:hanging="360"/>
      </w:pPr>
      <w:rPr>
        <w:rFonts w:ascii="Wingdings" w:hAnsi="Wingdings" w:hint="default"/>
      </w:rPr>
    </w:lvl>
    <w:lvl w:ilvl="5" w:tplc="736C7D54" w:tentative="1">
      <w:start w:val="1"/>
      <w:numFmt w:val="bullet"/>
      <w:lvlText w:val=""/>
      <w:lvlJc w:val="left"/>
      <w:pPr>
        <w:tabs>
          <w:tab w:val="num" w:pos="4320"/>
        </w:tabs>
        <w:ind w:left="4320" w:hanging="360"/>
      </w:pPr>
      <w:rPr>
        <w:rFonts w:ascii="Wingdings" w:hAnsi="Wingdings" w:hint="default"/>
      </w:rPr>
    </w:lvl>
    <w:lvl w:ilvl="6" w:tplc="A24012CC" w:tentative="1">
      <w:start w:val="1"/>
      <w:numFmt w:val="bullet"/>
      <w:lvlText w:val=""/>
      <w:lvlJc w:val="left"/>
      <w:pPr>
        <w:tabs>
          <w:tab w:val="num" w:pos="5040"/>
        </w:tabs>
        <w:ind w:left="5040" w:hanging="360"/>
      </w:pPr>
      <w:rPr>
        <w:rFonts w:ascii="Wingdings" w:hAnsi="Wingdings" w:hint="default"/>
      </w:rPr>
    </w:lvl>
    <w:lvl w:ilvl="7" w:tplc="9D762240" w:tentative="1">
      <w:start w:val="1"/>
      <w:numFmt w:val="bullet"/>
      <w:lvlText w:val=""/>
      <w:lvlJc w:val="left"/>
      <w:pPr>
        <w:tabs>
          <w:tab w:val="num" w:pos="5760"/>
        </w:tabs>
        <w:ind w:left="5760" w:hanging="360"/>
      </w:pPr>
      <w:rPr>
        <w:rFonts w:ascii="Wingdings" w:hAnsi="Wingdings" w:hint="default"/>
      </w:rPr>
    </w:lvl>
    <w:lvl w:ilvl="8" w:tplc="32D81462" w:tentative="1">
      <w:start w:val="1"/>
      <w:numFmt w:val="bullet"/>
      <w:lvlText w:val=""/>
      <w:lvlJc w:val="left"/>
      <w:pPr>
        <w:tabs>
          <w:tab w:val="num" w:pos="6480"/>
        </w:tabs>
        <w:ind w:left="6480" w:hanging="360"/>
      </w:pPr>
      <w:rPr>
        <w:rFonts w:ascii="Wingdings" w:hAnsi="Wingdings" w:hint="default"/>
      </w:rPr>
    </w:lvl>
  </w:abstractNum>
  <w:abstractNum w:abstractNumId="14">
    <w:nsid w:val="2CFE44DE"/>
    <w:multiLevelType w:val="hybridMultilevel"/>
    <w:tmpl w:val="8B82892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nsid w:val="2D931891"/>
    <w:multiLevelType w:val="multilevel"/>
    <w:tmpl w:val="4FC0E4EC"/>
    <w:lvl w:ilvl="0">
      <w:start w:val="1"/>
      <w:numFmt w:val="decimal"/>
      <w:lvlText w:val="%1)"/>
      <w:lvlJc w:val="left"/>
      <w:pPr>
        <w:tabs>
          <w:tab w:val="num" w:pos="660"/>
        </w:tabs>
        <w:ind w:left="660" w:hanging="420"/>
      </w:pPr>
    </w:lvl>
    <w:lvl w:ilvl="1">
      <w:start w:val="1"/>
      <w:numFmt w:val="lowerLetter"/>
      <w:lvlText w:val="%2)"/>
      <w:lvlJc w:val="left"/>
      <w:pPr>
        <w:tabs>
          <w:tab w:val="num" w:pos="1080"/>
        </w:tabs>
        <w:ind w:left="1080" w:hanging="420"/>
      </w:pPr>
    </w:lvl>
    <w:lvl w:ilvl="2">
      <w:start w:val="1"/>
      <w:numFmt w:val="lowerRoman"/>
      <w:lvlText w:val="%3."/>
      <w:lvlJc w:val="right"/>
      <w:pPr>
        <w:tabs>
          <w:tab w:val="num" w:pos="1500"/>
        </w:tabs>
        <w:ind w:left="1500" w:hanging="420"/>
      </w:pPr>
    </w:lvl>
    <w:lvl w:ilvl="3">
      <w:start w:val="1"/>
      <w:numFmt w:val="decimal"/>
      <w:lvlText w:val="%4."/>
      <w:lvlJc w:val="left"/>
      <w:pPr>
        <w:tabs>
          <w:tab w:val="num" w:pos="1920"/>
        </w:tabs>
        <w:ind w:left="1920" w:hanging="420"/>
      </w:pPr>
    </w:lvl>
    <w:lvl w:ilvl="4">
      <w:start w:val="1"/>
      <w:numFmt w:val="lowerLetter"/>
      <w:lvlText w:val="%5)"/>
      <w:lvlJc w:val="left"/>
      <w:pPr>
        <w:tabs>
          <w:tab w:val="num" w:pos="2340"/>
        </w:tabs>
        <w:ind w:left="2340" w:hanging="420"/>
      </w:pPr>
    </w:lvl>
    <w:lvl w:ilvl="5">
      <w:start w:val="1"/>
      <w:numFmt w:val="lowerRoman"/>
      <w:lvlText w:val="%6."/>
      <w:lvlJc w:val="right"/>
      <w:pPr>
        <w:tabs>
          <w:tab w:val="num" w:pos="2760"/>
        </w:tabs>
        <w:ind w:left="2760" w:hanging="420"/>
      </w:pPr>
    </w:lvl>
    <w:lvl w:ilvl="6">
      <w:start w:val="1"/>
      <w:numFmt w:val="decimal"/>
      <w:lvlText w:val="%7."/>
      <w:lvlJc w:val="left"/>
      <w:pPr>
        <w:tabs>
          <w:tab w:val="num" w:pos="3180"/>
        </w:tabs>
        <w:ind w:left="3180" w:hanging="420"/>
      </w:pPr>
    </w:lvl>
    <w:lvl w:ilvl="7">
      <w:start w:val="1"/>
      <w:numFmt w:val="lowerLetter"/>
      <w:lvlText w:val="%8)"/>
      <w:lvlJc w:val="left"/>
      <w:pPr>
        <w:tabs>
          <w:tab w:val="num" w:pos="3600"/>
        </w:tabs>
        <w:ind w:left="3600" w:hanging="420"/>
      </w:pPr>
    </w:lvl>
    <w:lvl w:ilvl="8">
      <w:start w:val="1"/>
      <w:numFmt w:val="lowerRoman"/>
      <w:lvlText w:val="%9."/>
      <w:lvlJc w:val="right"/>
      <w:pPr>
        <w:tabs>
          <w:tab w:val="num" w:pos="4020"/>
        </w:tabs>
        <w:ind w:left="4020" w:hanging="420"/>
      </w:pPr>
    </w:lvl>
  </w:abstractNum>
  <w:abstractNum w:abstractNumId="16">
    <w:nsid w:val="2FE405FC"/>
    <w:multiLevelType w:val="hybridMultilevel"/>
    <w:tmpl w:val="7A2C4B48"/>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nsid w:val="31E4434D"/>
    <w:multiLevelType w:val="hybridMultilevel"/>
    <w:tmpl w:val="63AC2D6A"/>
    <w:lvl w:ilvl="0" w:tplc="04090009">
      <w:start w:val="1"/>
      <w:numFmt w:val="bullet"/>
      <w:lvlText w:val=""/>
      <w:lvlJc w:val="left"/>
      <w:pPr>
        <w:tabs>
          <w:tab w:val="num" w:pos="900"/>
        </w:tabs>
        <w:ind w:left="900" w:hanging="420"/>
      </w:pPr>
      <w:rPr>
        <w:rFonts w:ascii="Wingdings" w:hAnsi="Wingdings" w:hint="default"/>
      </w:rPr>
    </w:lvl>
    <w:lvl w:ilvl="1" w:tplc="04090013">
      <w:start w:val="1"/>
      <w:numFmt w:val="upperRoman"/>
      <w:lvlText w:val="%2."/>
      <w:lvlJc w:val="left"/>
      <w:pPr>
        <w:tabs>
          <w:tab w:val="num" w:pos="1320"/>
        </w:tabs>
        <w:ind w:left="1320" w:hanging="420"/>
      </w:pPr>
      <w:rPr>
        <w:rFont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8">
    <w:nsid w:val="38635B77"/>
    <w:multiLevelType w:val="hybridMultilevel"/>
    <w:tmpl w:val="59D47AFE"/>
    <w:lvl w:ilvl="0" w:tplc="1CAAF776">
      <w:start w:val="3"/>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42A0469B"/>
    <w:multiLevelType w:val="multilevel"/>
    <w:tmpl w:val="BE126D1C"/>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nsid w:val="4AA01AFB"/>
    <w:multiLevelType w:val="hybridMultilevel"/>
    <w:tmpl w:val="44BC6CE0"/>
    <w:lvl w:ilvl="0" w:tplc="0B200A1C">
      <w:start w:val="1"/>
      <w:numFmt w:val="upperLetter"/>
      <w:lvlText w:val="%1."/>
      <w:lvlJc w:val="left"/>
      <w:pPr>
        <w:ind w:left="1260" w:hanging="360"/>
      </w:pPr>
      <w:rPr>
        <w:rFonts w:hint="default"/>
      </w:rPr>
    </w:lvl>
    <w:lvl w:ilvl="1" w:tplc="04090019">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1">
    <w:nsid w:val="4BD73A93"/>
    <w:multiLevelType w:val="hybridMultilevel"/>
    <w:tmpl w:val="CB1EF2F4"/>
    <w:lvl w:ilvl="0" w:tplc="8E7CC016">
      <w:start w:val="1"/>
      <w:numFmt w:val="lowerRoman"/>
      <w:pStyle w:val="FormatvorlageTextkrperZeilenabstand15Zeilen1"/>
      <w:lvlText w:val="(%1)"/>
      <w:lvlJc w:val="left"/>
      <w:pPr>
        <w:tabs>
          <w:tab w:val="num" w:pos="1134"/>
        </w:tabs>
        <w:ind w:left="1134"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E0675C0"/>
    <w:multiLevelType w:val="hybridMultilevel"/>
    <w:tmpl w:val="FCD29F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53B086B"/>
    <w:multiLevelType w:val="hybridMultilevel"/>
    <w:tmpl w:val="10AAD024"/>
    <w:lvl w:ilvl="0" w:tplc="04090013">
      <w:start w:val="1"/>
      <w:numFmt w:val="upperRoman"/>
      <w:lvlText w:val="%1."/>
      <w:lvlJc w:val="left"/>
      <w:pPr>
        <w:tabs>
          <w:tab w:val="num" w:pos="900"/>
        </w:tabs>
        <w:ind w:left="900" w:hanging="420"/>
      </w:pPr>
      <w:rPr>
        <w:rFonts w:hint="default"/>
      </w:rPr>
    </w:lvl>
    <w:lvl w:ilvl="1" w:tplc="04090013">
      <w:start w:val="1"/>
      <w:numFmt w:val="upperRoman"/>
      <w:lvlText w:val="%2."/>
      <w:lvlJc w:val="left"/>
      <w:pPr>
        <w:tabs>
          <w:tab w:val="num" w:pos="1320"/>
        </w:tabs>
        <w:ind w:left="1320" w:hanging="420"/>
      </w:pPr>
      <w:rPr>
        <w:rFont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4">
    <w:nsid w:val="555C68E5"/>
    <w:multiLevelType w:val="multilevel"/>
    <w:tmpl w:val="8B82892E"/>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5">
    <w:nsid w:val="56FD6D0F"/>
    <w:multiLevelType w:val="hybridMultilevel"/>
    <w:tmpl w:val="4FC0E4EC"/>
    <w:lvl w:ilvl="0" w:tplc="04090011">
      <w:start w:val="1"/>
      <w:numFmt w:val="decimal"/>
      <w:lvlText w:val="%1)"/>
      <w:lvlJc w:val="left"/>
      <w:pPr>
        <w:tabs>
          <w:tab w:val="num" w:pos="660"/>
        </w:tabs>
        <w:ind w:left="660" w:hanging="420"/>
      </w:pPr>
    </w:lvl>
    <w:lvl w:ilvl="1" w:tplc="04090019">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26">
    <w:nsid w:val="5B5E5ECD"/>
    <w:multiLevelType w:val="hybridMultilevel"/>
    <w:tmpl w:val="425EA69C"/>
    <w:lvl w:ilvl="0" w:tplc="0409000F">
      <w:start w:val="1"/>
      <w:numFmt w:val="decimal"/>
      <w:lvlText w:val="%1."/>
      <w:lvlJc w:val="left"/>
      <w:pPr>
        <w:tabs>
          <w:tab w:val="num" w:pos="794"/>
        </w:tabs>
        <w:ind w:left="794" w:hanging="360"/>
      </w:pPr>
    </w:lvl>
    <w:lvl w:ilvl="1" w:tplc="04090019" w:tentative="1">
      <w:start w:val="1"/>
      <w:numFmt w:val="lowerLetter"/>
      <w:lvlText w:val="%2."/>
      <w:lvlJc w:val="left"/>
      <w:pPr>
        <w:tabs>
          <w:tab w:val="num" w:pos="1514"/>
        </w:tabs>
        <w:ind w:left="1514" w:hanging="360"/>
      </w:pPr>
    </w:lvl>
    <w:lvl w:ilvl="2" w:tplc="0409001B" w:tentative="1">
      <w:start w:val="1"/>
      <w:numFmt w:val="lowerRoman"/>
      <w:lvlText w:val="%3."/>
      <w:lvlJc w:val="right"/>
      <w:pPr>
        <w:tabs>
          <w:tab w:val="num" w:pos="2234"/>
        </w:tabs>
        <w:ind w:left="2234" w:hanging="180"/>
      </w:pPr>
    </w:lvl>
    <w:lvl w:ilvl="3" w:tplc="0409000F" w:tentative="1">
      <w:start w:val="1"/>
      <w:numFmt w:val="decimal"/>
      <w:lvlText w:val="%4."/>
      <w:lvlJc w:val="left"/>
      <w:pPr>
        <w:tabs>
          <w:tab w:val="num" w:pos="2954"/>
        </w:tabs>
        <w:ind w:left="2954" w:hanging="360"/>
      </w:pPr>
    </w:lvl>
    <w:lvl w:ilvl="4" w:tplc="04090019" w:tentative="1">
      <w:start w:val="1"/>
      <w:numFmt w:val="lowerLetter"/>
      <w:lvlText w:val="%5."/>
      <w:lvlJc w:val="left"/>
      <w:pPr>
        <w:tabs>
          <w:tab w:val="num" w:pos="3674"/>
        </w:tabs>
        <w:ind w:left="3674" w:hanging="360"/>
      </w:pPr>
    </w:lvl>
    <w:lvl w:ilvl="5" w:tplc="0409001B" w:tentative="1">
      <w:start w:val="1"/>
      <w:numFmt w:val="lowerRoman"/>
      <w:lvlText w:val="%6."/>
      <w:lvlJc w:val="right"/>
      <w:pPr>
        <w:tabs>
          <w:tab w:val="num" w:pos="4394"/>
        </w:tabs>
        <w:ind w:left="4394" w:hanging="180"/>
      </w:pPr>
    </w:lvl>
    <w:lvl w:ilvl="6" w:tplc="0409000F" w:tentative="1">
      <w:start w:val="1"/>
      <w:numFmt w:val="decimal"/>
      <w:lvlText w:val="%7."/>
      <w:lvlJc w:val="left"/>
      <w:pPr>
        <w:tabs>
          <w:tab w:val="num" w:pos="5114"/>
        </w:tabs>
        <w:ind w:left="5114" w:hanging="360"/>
      </w:pPr>
    </w:lvl>
    <w:lvl w:ilvl="7" w:tplc="04090019" w:tentative="1">
      <w:start w:val="1"/>
      <w:numFmt w:val="lowerLetter"/>
      <w:lvlText w:val="%8."/>
      <w:lvlJc w:val="left"/>
      <w:pPr>
        <w:tabs>
          <w:tab w:val="num" w:pos="5834"/>
        </w:tabs>
        <w:ind w:left="5834" w:hanging="360"/>
      </w:pPr>
    </w:lvl>
    <w:lvl w:ilvl="8" w:tplc="0409001B" w:tentative="1">
      <w:start w:val="1"/>
      <w:numFmt w:val="lowerRoman"/>
      <w:lvlText w:val="%9."/>
      <w:lvlJc w:val="right"/>
      <w:pPr>
        <w:tabs>
          <w:tab w:val="num" w:pos="6554"/>
        </w:tabs>
        <w:ind w:left="6554" w:hanging="180"/>
      </w:pPr>
    </w:lvl>
  </w:abstractNum>
  <w:abstractNum w:abstractNumId="27">
    <w:nsid w:val="5EA64898"/>
    <w:multiLevelType w:val="hybridMultilevel"/>
    <w:tmpl w:val="8E0E21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18D2DF8"/>
    <w:multiLevelType w:val="multilevel"/>
    <w:tmpl w:val="10AAD024"/>
    <w:lvl w:ilvl="0">
      <w:start w:val="1"/>
      <w:numFmt w:val="upperRoman"/>
      <w:lvlText w:val="%1."/>
      <w:lvlJc w:val="left"/>
      <w:pPr>
        <w:tabs>
          <w:tab w:val="num" w:pos="900"/>
        </w:tabs>
        <w:ind w:left="900" w:hanging="420"/>
      </w:pPr>
      <w:rPr>
        <w:rFonts w:hint="default"/>
      </w:rPr>
    </w:lvl>
    <w:lvl w:ilvl="1">
      <w:start w:val="1"/>
      <w:numFmt w:val="upperRoman"/>
      <w:lvlText w:val="%2."/>
      <w:lvlJc w:val="left"/>
      <w:pPr>
        <w:tabs>
          <w:tab w:val="num" w:pos="1320"/>
        </w:tabs>
        <w:ind w:left="1320" w:hanging="420"/>
      </w:pPr>
      <w:rPr>
        <w:rFont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29">
    <w:nsid w:val="61AD6D1F"/>
    <w:multiLevelType w:val="hybridMultilevel"/>
    <w:tmpl w:val="07049D2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nsid w:val="62174D62"/>
    <w:multiLevelType w:val="hybridMultilevel"/>
    <w:tmpl w:val="3702C028"/>
    <w:lvl w:ilvl="0" w:tplc="04090011">
      <w:start w:val="1"/>
      <w:numFmt w:val="decimal"/>
      <w:lvlText w:val="%1)"/>
      <w:lvlJc w:val="left"/>
      <w:pPr>
        <w:tabs>
          <w:tab w:val="num" w:pos="420"/>
        </w:tabs>
        <w:ind w:left="420" w:hanging="420"/>
      </w:pPr>
      <w:rPr>
        <w:rFonts w:hint="default"/>
      </w:rPr>
    </w:lvl>
    <w:lvl w:ilvl="1" w:tplc="0409000B">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64BE1ADB"/>
    <w:multiLevelType w:val="multilevel"/>
    <w:tmpl w:val="48488532"/>
    <w:lvl w:ilvl="0">
      <w:start w:val="1"/>
      <w:numFmt w:val="bullet"/>
      <w:lvlText w:val=""/>
      <w:lvlJc w:val="left"/>
      <w:pPr>
        <w:tabs>
          <w:tab w:val="num" w:pos="900"/>
        </w:tabs>
        <w:ind w:left="900" w:hanging="420"/>
      </w:pPr>
      <w:rPr>
        <w:rFonts w:ascii="Wingdings" w:hAnsi="Wingdings" w:hint="default"/>
      </w:rPr>
    </w:lvl>
    <w:lvl w:ilvl="1">
      <w:start w:val="1"/>
      <w:numFmt w:val="upperRoman"/>
      <w:lvlText w:val="%2."/>
      <w:lvlJc w:val="left"/>
      <w:pPr>
        <w:tabs>
          <w:tab w:val="num" w:pos="1320"/>
        </w:tabs>
        <w:ind w:left="1320" w:hanging="420"/>
      </w:pPr>
      <w:rPr>
        <w:rFont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32">
    <w:nsid w:val="65443D26"/>
    <w:multiLevelType w:val="hybridMultilevel"/>
    <w:tmpl w:val="E5FA680A"/>
    <w:lvl w:ilvl="0" w:tplc="04090011">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677D7934"/>
    <w:multiLevelType w:val="hybridMultilevel"/>
    <w:tmpl w:val="492A21AC"/>
    <w:lvl w:ilvl="0" w:tplc="698A573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1">
      <w:start w:val="1"/>
      <w:numFmt w:val="decimal"/>
      <w:lvlText w:val="%9)"/>
      <w:lvlJc w:val="left"/>
      <w:pPr>
        <w:tabs>
          <w:tab w:val="num" w:pos="3780"/>
        </w:tabs>
        <w:ind w:left="3780" w:hanging="420"/>
      </w:pPr>
      <w:rPr>
        <w:rFonts w:hint="default"/>
      </w:rPr>
    </w:lvl>
  </w:abstractNum>
  <w:abstractNum w:abstractNumId="34">
    <w:nsid w:val="68137D5C"/>
    <w:multiLevelType w:val="hybridMultilevel"/>
    <w:tmpl w:val="260C16E4"/>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5">
    <w:nsid w:val="6C595483"/>
    <w:multiLevelType w:val="hybridMultilevel"/>
    <w:tmpl w:val="DFE84F04"/>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70232F1C"/>
    <w:multiLevelType w:val="hybridMultilevel"/>
    <w:tmpl w:val="BC325CAA"/>
    <w:lvl w:ilvl="0" w:tplc="1CAAF776">
      <w:start w:val="3"/>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nsid w:val="73FC63FB"/>
    <w:multiLevelType w:val="hybridMultilevel"/>
    <w:tmpl w:val="B7B42426"/>
    <w:lvl w:ilvl="0" w:tplc="04090011">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nsid w:val="74831416"/>
    <w:multiLevelType w:val="hybridMultilevel"/>
    <w:tmpl w:val="5B7628D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9">
    <w:nsid w:val="78871DB2"/>
    <w:multiLevelType w:val="multilevel"/>
    <w:tmpl w:val="10AAD024"/>
    <w:lvl w:ilvl="0">
      <w:start w:val="1"/>
      <w:numFmt w:val="upperRoman"/>
      <w:lvlText w:val="%1."/>
      <w:lvlJc w:val="left"/>
      <w:pPr>
        <w:tabs>
          <w:tab w:val="num" w:pos="900"/>
        </w:tabs>
        <w:ind w:left="900" w:hanging="420"/>
      </w:pPr>
      <w:rPr>
        <w:rFonts w:hint="default"/>
      </w:rPr>
    </w:lvl>
    <w:lvl w:ilvl="1">
      <w:start w:val="1"/>
      <w:numFmt w:val="upperRoman"/>
      <w:lvlText w:val="%2."/>
      <w:lvlJc w:val="left"/>
      <w:pPr>
        <w:tabs>
          <w:tab w:val="num" w:pos="1320"/>
        </w:tabs>
        <w:ind w:left="1320" w:hanging="420"/>
      </w:pPr>
      <w:rPr>
        <w:rFont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40">
    <w:nsid w:val="7A642E7E"/>
    <w:multiLevelType w:val="hybridMultilevel"/>
    <w:tmpl w:val="B9EAC964"/>
    <w:lvl w:ilvl="0" w:tplc="0409000F">
      <w:start w:val="1"/>
      <w:numFmt w:val="decimal"/>
      <w:lvlText w:val="%1."/>
      <w:lvlJc w:val="left"/>
      <w:pPr>
        <w:tabs>
          <w:tab w:val="num" w:pos="840"/>
        </w:tabs>
        <w:ind w:left="840" w:hanging="360"/>
      </w:pPr>
      <w:rPr>
        <w:rFonts w:hint="default"/>
      </w:rPr>
    </w:lvl>
    <w:lvl w:ilvl="1" w:tplc="387C5E42">
      <w:start w:val="1"/>
      <w:numFmt w:val="decimal"/>
      <w:lvlText w:val="（%2）"/>
      <w:lvlJc w:val="left"/>
      <w:pPr>
        <w:tabs>
          <w:tab w:val="num" w:pos="1620"/>
        </w:tabs>
        <w:ind w:left="1620" w:hanging="720"/>
      </w:pPr>
      <w:rPr>
        <w:rFonts w:hint="default"/>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1">
    <w:nsid w:val="7AF00FCF"/>
    <w:multiLevelType w:val="multilevel"/>
    <w:tmpl w:val="58E0E41A"/>
    <w:lvl w:ilvl="0">
      <w:start w:val="1"/>
      <w:numFmt w:val="decimal"/>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2">
    <w:nsid w:val="7D0F0C9B"/>
    <w:multiLevelType w:val="hybridMultilevel"/>
    <w:tmpl w:val="70AE6666"/>
    <w:lvl w:ilvl="0" w:tplc="3B18704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3">
    <w:nsid w:val="7D366465"/>
    <w:multiLevelType w:val="multilevel"/>
    <w:tmpl w:val="58E0E41A"/>
    <w:lvl w:ilvl="0">
      <w:start w:val="1"/>
      <w:numFmt w:val="decimal"/>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4">
    <w:nsid w:val="7FB801C5"/>
    <w:multiLevelType w:val="hybridMultilevel"/>
    <w:tmpl w:val="35B6E506"/>
    <w:lvl w:ilvl="0" w:tplc="0409000F">
      <w:start w:val="1"/>
      <w:numFmt w:val="decimal"/>
      <w:lvlText w:val="%1."/>
      <w:lvlJc w:val="left"/>
      <w:pPr>
        <w:tabs>
          <w:tab w:val="num" w:pos="794"/>
        </w:tabs>
        <w:ind w:left="794" w:hanging="360"/>
      </w:pPr>
    </w:lvl>
    <w:lvl w:ilvl="1" w:tplc="04090019" w:tentative="1">
      <w:start w:val="1"/>
      <w:numFmt w:val="lowerLetter"/>
      <w:lvlText w:val="%2."/>
      <w:lvlJc w:val="left"/>
      <w:pPr>
        <w:tabs>
          <w:tab w:val="num" w:pos="1514"/>
        </w:tabs>
        <w:ind w:left="1514" w:hanging="360"/>
      </w:pPr>
    </w:lvl>
    <w:lvl w:ilvl="2" w:tplc="0409001B" w:tentative="1">
      <w:start w:val="1"/>
      <w:numFmt w:val="lowerRoman"/>
      <w:lvlText w:val="%3."/>
      <w:lvlJc w:val="right"/>
      <w:pPr>
        <w:tabs>
          <w:tab w:val="num" w:pos="2234"/>
        </w:tabs>
        <w:ind w:left="2234" w:hanging="180"/>
      </w:pPr>
    </w:lvl>
    <w:lvl w:ilvl="3" w:tplc="0409000F" w:tentative="1">
      <w:start w:val="1"/>
      <w:numFmt w:val="decimal"/>
      <w:lvlText w:val="%4."/>
      <w:lvlJc w:val="left"/>
      <w:pPr>
        <w:tabs>
          <w:tab w:val="num" w:pos="2954"/>
        </w:tabs>
        <w:ind w:left="2954" w:hanging="360"/>
      </w:pPr>
    </w:lvl>
    <w:lvl w:ilvl="4" w:tplc="04090019" w:tentative="1">
      <w:start w:val="1"/>
      <w:numFmt w:val="lowerLetter"/>
      <w:lvlText w:val="%5."/>
      <w:lvlJc w:val="left"/>
      <w:pPr>
        <w:tabs>
          <w:tab w:val="num" w:pos="3674"/>
        </w:tabs>
        <w:ind w:left="3674" w:hanging="360"/>
      </w:pPr>
    </w:lvl>
    <w:lvl w:ilvl="5" w:tplc="0409001B" w:tentative="1">
      <w:start w:val="1"/>
      <w:numFmt w:val="lowerRoman"/>
      <w:lvlText w:val="%6."/>
      <w:lvlJc w:val="right"/>
      <w:pPr>
        <w:tabs>
          <w:tab w:val="num" w:pos="4394"/>
        </w:tabs>
        <w:ind w:left="4394" w:hanging="180"/>
      </w:pPr>
    </w:lvl>
    <w:lvl w:ilvl="6" w:tplc="0409000F" w:tentative="1">
      <w:start w:val="1"/>
      <w:numFmt w:val="decimal"/>
      <w:lvlText w:val="%7."/>
      <w:lvlJc w:val="left"/>
      <w:pPr>
        <w:tabs>
          <w:tab w:val="num" w:pos="5114"/>
        </w:tabs>
        <w:ind w:left="5114" w:hanging="360"/>
      </w:pPr>
    </w:lvl>
    <w:lvl w:ilvl="7" w:tplc="04090019" w:tentative="1">
      <w:start w:val="1"/>
      <w:numFmt w:val="lowerLetter"/>
      <w:lvlText w:val="%8."/>
      <w:lvlJc w:val="left"/>
      <w:pPr>
        <w:tabs>
          <w:tab w:val="num" w:pos="5834"/>
        </w:tabs>
        <w:ind w:left="5834" w:hanging="360"/>
      </w:pPr>
    </w:lvl>
    <w:lvl w:ilvl="8" w:tplc="0409001B" w:tentative="1">
      <w:start w:val="1"/>
      <w:numFmt w:val="lowerRoman"/>
      <w:lvlText w:val="%9."/>
      <w:lvlJc w:val="right"/>
      <w:pPr>
        <w:tabs>
          <w:tab w:val="num" w:pos="6554"/>
        </w:tabs>
        <w:ind w:left="6554" w:hanging="180"/>
      </w:pPr>
    </w:lvl>
  </w:abstractNum>
  <w:num w:numId="1">
    <w:abstractNumId w:val="4"/>
  </w:num>
  <w:num w:numId="2">
    <w:abstractNumId w:val="6"/>
  </w:num>
  <w:num w:numId="3">
    <w:abstractNumId w:val="42"/>
  </w:num>
  <w:num w:numId="4">
    <w:abstractNumId w:val="29"/>
  </w:num>
  <w:num w:numId="5">
    <w:abstractNumId w:val="26"/>
  </w:num>
  <w:num w:numId="6">
    <w:abstractNumId w:val="44"/>
  </w:num>
  <w:num w:numId="7">
    <w:abstractNumId w:val="21"/>
  </w:num>
  <w:num w:numId="8">
    <w:abstractNumId w:val="3"/>
  </w:num>
  <w:num w:numId="9">
    <w:abstractNumId w:val="36"/>
  </w:num>
  <w:num w:numId="10">
    <w:abstractNumId w:val="18"/>
  </w:num>
  <w:num w:numId="11">
    <w:abstractNumId w:val="30"/>
  </w:num>
  <w:num w:numId="12">
    <w:abstractNumId w:val="5"/>
  </w:num>
  <w:num w:numId="13">
    <w:abstractNumId w:val="14"/>
  </w:num>
  <w:num w:numId="14">
    <w:abstractNumId w:val="24"/>
  </w:num>
  <w:num w:numId="15">
    <w:abstractNumId w:val="34"/>
  </w:num>
  <w:num w:numId="16">
    <w:abstractNumId w:val="43"/>
  </w:num>
  <w:num w:numId="17">
    <w:abstractNumId w:val="16"/>
  </w:num>
  <w:num w:numId="18">
    <w:abstractNumId w:val="7"/>
  </w:num>
  <w:num w:numId="19">
    <w:abstractNumId w:val="33"/>
  </w:num>
  <w:num w:numId="20">
    <w:abstractNumId w:val="9"/>
  </w:num>
  <w:num w:numId="21">
    <w:abstractNumId w:val="37"/>
  </w:num>
  <w:num w:numId="22">
    <w:abstractNumId w:val="25"/>
  </w:num>
  <w:num w:numId="23">
    <w:abstractNumId w:val="15"/>
  </w:num>
  <w:num w:numId="24">
    <w:abstractNumId w:val="23"/>
  </w:num>
  <w:num w:numId="25">
    <w:abstractNumId w:val="31"/>
  </w:num>
  <w:num w:numId="26">
    <w:abstractNumId w:val="39"/>
  </w:num>
  <w:num w:numId="27">
    <w:abstractNumId w:val="28"/>
  </w:num>
  <w:num w:numId="28">
    <w:abstractNumId w:val="17"/>
  </w:num>
  <w:num w:numId="29">
    <w:abstractNumId w:val="41"/>
  </w:num>
  <w:num w:numId="30">
    <w:abstractNumId w:val="32"/>
  </w:num>
  <w:num w:numId="31">
    <w:abstractNumId w:val="13"/>
  </w:num>
  <w:num w:numId="32">
    <w:abstractNumId w:val="12"/>
  </w:num>
  <w:num w:numId="33">
    <w:abstractNumId w:val="11"/>
  </w:num>
  <w:num w:numId="34">
    <w:abstractNumId w:val="38"/>
  </w:num>
  <w:num w:numId="35">
    <w:abstractNumId w:val="1"/>
  </w:num>
  <w:num w:numId="36">
    <w:abstractNumId w:val="8"/>
  </w:num>
  <w:num w:numId="37">
    <w:abstractNumId w:val="19"/>
  </w:num>
  <w:num w:numId="38">
    <w:abstractNumId w:val="35"/>
  </w:num>
  <w:num w:numId="39">
    <w:abstractNumId w:val="40"/>
  </w:num>
  <w:num w:numId="40">
    <w:abstractNumId w:val="20"/>
  </w:num>
  <w:num w:numId="41">
    <w:abstractNumId w:val="2"/>
  </w:num>
  <w:num w:numId="42">
    <w:abstractNumId w:val="10"/>
  </w:num>
  <w:num w:numId="43">
    <w:abstractNumId w:val="27"/>
  </w:num>
  <w:num w:numId="44">
    <w:abstractNumId w:val="0"/>
  </w:num>
  <w:num w:numId="45">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umeng liu">
    <w15:presenceInfo w15:providerId="Windows Live" w15:userId="0700d59077677b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8B2"/>
    <w:rsid w:val="00001F59"/>
    <w:rsid w:val="00002AA1"/>
    <w:rsid w:val="00004FAA"/>
    <w:rsid w:val="00011538"/>
    <w:rsid w:val="000118DE"/>
    <w:rsid w:val="00013BBA"/>
    <w:rsid w:val="00014F1D"/>
    <w:rsid w:val="0001523F"/>
    <w:rsid w:val="00015408"/>
    <w:rsid w:val="00015653"/>
    <w:rsid w:val="00017D13"/>
    <w:rsid w:val="00020B18"/>
    <w:rsid w:val="000229C6"/>
    <w:rsid w:val="00023F6A"/>
    <w:rsid w:val="000243FF"/>
    <w:rsid w:val="00025F34"/>
    <w:rsid w:val="000263CA"/>
    <w:rsid w:val="00026A65"/>
    <w:rsid w:val="00033798"/>
    <w:rsid w:val="000352D9"/>
    <w:rsid w:val="000377BB"/>
    <w:rsid w:val="0004144E"/>
    <w:rsid w:val="00041F0F"/>
    <w:rsid w:val="00043225"/>
    <w:rsid w:val="000458D1"/>
    <w:rsid w:val="000459DF"/>
    <w:rsid w:val="000476A1"/>
    <w:rsid w:val="00047ACE"/>
    <w:rsid w:val="00047F32"/>
    <w:rsid w:val="0005301D"/>
    <w:rsid w:val="00053BA5"/>
    <w:rsid w:val="00053C31"/>
    <w:rsid w:val="00060C69"/>
    <w:rsid w:val="0006152C"/>
    <w:rsid w:val="000628BF"/>
    <w:rsid w:val="00062C92"/>
    <w:rsid w:val="000636CB"/>
    <w:rsid w:val="00063CA9"/>
    <w:rsid w:val="00064C42"/>
    <w:rsid w:val="00070253"/>
    <w:rsid w:val="00070C7C"/>
    <w:rsid w:val="00070EC1"/>
    <w:rsid w:val="00073225"/>
    <w:rsid w:val="00074312"/>
    <w:rsid w:val="00081B14"/>
    <w:rsid w:val="0008286A"/>
    <w:rsid w:val="00083238"/>
    <w:rsid w:val="0008477D"/>
    <w:rsid w:val="00084BF4"/>
    <w:rsid w:val="000860AD"/>
    <w:rsid w:val="0008701F"/>
    <w:rsid w:val="00087F05"/>
    <w:rsid w:val="00090E50"/>
    <w:rsid w:val="00091E31"/>
    <w:rsid w:val="00092F01"/>
    <w:rsid w:val="00092F62"/>
    <w:rsid w:val="000933A5"/>
    <w:rsid w:val="0009397E"/>
    <w:rsid w:val="00095B6B"/>
    <w:rsid w:val="000963FF"/>
    <w:rsid w:val="00096671"/>
    <w:rsid w:val="00096E1C"/>
    <w:rsid w:val="00097221"/>
    <w:rsid w:val="000975FF"/>
    <w:rsid w:val="000A17AA"/>
    <w:rsid w:val="000A210E"/>
    <w:rsid w:val="000A3A2A"/>
    <w:rsid w:val="000A410A"/>
    <w:rsid w:val="000A64C0"/>
    <w:rsid w:val="000A66E9"/>
    <w:rsid w:val="000A7994"/>
    <w:rsid w:val="000A7DC4"/>
    <w:rsid w:val="000B3815"/>
    <w:rsid w:val="000B7786"/>
    <w:rsid w:val="000C02E5"/>
    <w:rsid w:val="000C05DB"/>
    <w:rsid w:val="000C13FE"/>
    <w:rsid w:val="000C19AE"/>
    <w:rsid w:val="000C1A6D"/>
    <w:rsid w:val="000C6CCE"/>
    <w:rsid w:val="000D1266"/>
    <w:rsid w:val="000D237B"/>
    <w:rsid w:val="000D315E"/>
    <w:rsid w:val="000D6E51"/>
    <w:rsid w:val="000E2DB7"/>
    <w:rsid w:val="000E3601"/>
    <w:rsid w:val="000F005C"/>
    <w:rsid w:val="000F083F"/>
    <w:rsid w:val="000F1042"/>
    <w:rsid w:val="000F137A"/>
    <w:rsid w:val="000F1E50"/>
    <w:rsid w:val="000F329F"/>
    <w:rsid w:val="000F5359"/>
    <w:rsid w:val="000F553A"/>
    <w:rsid w:val="000F6273"/>
    <w:rsid w:val="000F6D70"/>
    <w:rsid w:val="000F74A3"/>
    <w:rsid w:val="0010021D"/>
    <w:rsid w:val="00101404"/>
    <w:rsid w:val="00101BC3"/>
    <w:rsid w:val="00102323"/>
    <w:rsid w:val="00102CAA"/>
    <w:rsid w:val="00103F1E"/>
    <w:rsid w:val="00105D86"/>
    <w:rsid w:val="00106BE4"/>
    <w:rsid w:val="00107632"/>
    <w:rsid w:val="00107AFF"/>
    <w:rsid w:val="00112C26"/>
    <w:rsid w:val="001146E8"/>
    <w:rsid w:val="00117291"/>
    <w:rsid w:val="0011781A"/>
    <w:rsid w:val="001178D8"/>
    <w:rsid w:val="00117C7D"/>
    <w:rsid w:val="00117FAA"/>
    <w:rsid w:val="001210A8"/>
    <w:rsid w:val="00121BC2"/>
    <w:rsid w:val="0012244A"/>
    <w:rsid w:val="00122D25"/>
    <w:rsid w:val="00125186"/>
    <w:rsid w:val="00125B5F"/>
    <w:rsid w:val="00127BD1"/>
    <w:rsid w:val="00133373"/>
    <w:rsid w:val="00135511"/>
    <w:rsid w:val="00135622"/>
    <w:rsid w:val="00136170"/>
    <w:rsid w:val="00136D4D"/>
    <w:rsid w:val="001400DE"/>
    <w:rsid w:val="00140683"/>
    <w:rsid w:val="001425E8"/>
    <w:rsid w:val="00142729"/>
    <w:rsid w:val="00144A18"/>
    <w:rsid w:val="0014585A"/>
    <w:rsid w:val="00146AED"/>
    <w:rsid w:val="0014762C"/>
    <w:rsid w:val="00151274"/>
    <w:rsid w:val="00153392"/>
    <w:rsid w:val="00154A2C"/>
    <w:rsid w:val="00156DCE"/>
    <w:rsid w:val="00162CE6"/>
    <w:rsid w:val="0016361F"/>
    <w:rsid w:val="0016414D"/>
    <w:rsid w:val="001643DA"/>
    <w:rsid w:val="001649F5"/>
    <w:rsid w:val="00170622"/>
    <w:rsid w:val="00171C38"/>
    <w:rsid w:val="0017332A"/>
    <w:rsid w:val="00173E05"/>
    <w:rsid w:val="001745A4"/>
    <w:rsid w:val="00176FD4"/>
    <w:rsid w:val="00182DC8"/>
    <w:rsid w:val="00184849"/>
    <w:rsid w:val="00184855"/>
    <w:rsid w:val="0018562F"/>
    <w:rsid w:val="001856B9"/>
    <w:rsid w:val="00190CF6"/>
    <w:rsid w:val="00191F27"/>
    <w:rsid w:val="00193E97"/>
    <w:rsid w:val="00193EDA"/>
    <w:rsid w:val="00197475"/>
    <w:rsid w:val="001A0DB2"/>
    <w:rsid w:val="001A1D13"/>
    <w:rsid w:val="001A1EB6"/>
    <w:rsid w:val="001A30C1"/>
    <w:rsid w:val="001A5EDE"/>
    <w:rsid w:val="001A7688"/>
    <w:rsid w:val="001A7C9D"/>
    <w:rsid w:val="001B190E"/>
    <w:rsid w:val="001B1CDB"/>
    <w:rsid w:val="001B4C3E"/>
    <w:rsid w:val="001B5FE0"/>
    <w:rsid w:val="001B6155"/>
    <w:rsid w:val="001B6FF3"/>
    <w:rsid w:val="001C5C6E"/>
    <w:rsid w:val="001C6BD8"/>
    <w:rsid w:val="001D1AE9"/>
    <w:rsid w:val="001D2B81"/>
    <w:rsid w:val="001D3D43"/>
    <w:rsid w:val="001D4CAC"/>
    <w:rsid w:val="001D5838"/>
    <w:rsid w:val="001D64A4"/>
    <w:rsid w:val="001D7465"/>
    <w:rsid w:val="001E0063"/>
    <w:rsid w:val="001E30F0"/>
    <w:rsid w:val="001E655F"/>
    <w:rsid w:val="001F1B70"/>
    <w:rsid w:val="001F2132"/>
    <w:rsid w:val="001F3A8E"/>
    <w:rsid w:val="001F46AC"/>
    <w:rsid w:val="001F5A8B"/>
    <w:rsid w:val="001F7B3B"/>
    <w:rsid w:val="001F7C81"/>
    <w:rsid w:val="0020022B"/>
    <w:rsid w:val="00200996"/>
    <w:rsid w:val="00201773"/>
    <w:rsid w:val="002043BF"/>
    <w:rsid w:val="0020591C"/>
    <w:rsid w:val="00206DEB"/>
    <w:rsid w:val="00206E09"/>
    <w:rsid w:val="002077D8"/>
    <w:rsid w:val="0021028D"/>
    <w:rsid w:val="00212E26"/>
    <w:rsid w:val="0021553C"/>
    <w:rsid w:val="00215F04"/>
    <w:rsid w:val="00216778"/>
    <w:rsid w:val="00216827"/>
    <w:rsid w:val="00223124"/>
    <w:rsid w:val="00224E8F"/>
    <w:rsid w:val="002269E7"/>
    <w:rsid w:val="00226FF0"/>
    <w:rsid w:val="002276BE"/>
    <w:rsid w:val="002308FF"/>
    <w:rsid w:val="002317D7"/>
    <w:rsid w:val="00231958"/>
    <w:rsid w:val="00232996"/>
    <w:rsid w:val="002356E2"/>
    <w:rsid w:val="002362EB"/>
    <w:rsid w:val="00236917"/>
    <w:rsid w:val="00237AB5"/>
    <w:rsid w:val="00237D90"/>
    <w:rsid w:val="002410EF"/>
    <w:rsid w:val="002415ED"/>
    <w:rsid w:val="0024308A"/>
    <w:rsid w:val="002434F6"/>
    <w:rsid w:val="00243881"/>
    <w:rsid w:val="00243E8C"/>
    <w:rsid w:val="002444A7"/>
    <w:rsid w:val="00253767"/>
    <w:rsid w:val="0025381D"/>
    <w:rsid w:val="00254194"/>
    <w:rsid w:val="00255F96"/>
    <w:rsid w:val="00257B69"/>
    <w:rsid w:val="00257DD3"/>
    <w:rsid w:val="00260712"/>
    <w:rsid w:val="0026078E"/>
    <w:rsid w:val="00261295"/>
    <w:rsid w:val="0026135F"/>
    <w:rsid w:val="00261EC1"/>
    <w:rsid w:val="00261F94"/>
    <w:rsid w:val="002662E4"/>
    <w:rsid w:val="002662FF"/>
    <w:rsid w:val="00266F2E"/>
    <w:rsid w:val="002676A9"/>
    <w:rsid w:val="00270472"/>
    <w:rsid w:val="00270566"/>
    <w:rsid w:val="00272737"/>
    <w:rsid w:val="00272C47"/>
    <w:rsid w:val="00277089"/>
    <w:rsid w:val="0028177F"/>
    <w:rsid w:val="002823DB"/>
    <w:rsid w:val="002829F3"/>
    <w:rsid w:val="00285660"/>
    <w:rsid w:val="002875E2"/>
    <w:rsid w:val="0028777B"/>
    <w:rsid w:val="0029043B"/>
    <w:rsid w:val="002916EF"/>
    <w:rsid w:val="00291744"/>
    <w:rsid w:val="002919A1"/>
    <w:rsid w:val="00294F4D"/>
    <w:rsid w:val="0029603F"/>
    <w:rsid w:val="00296754"/>
    <w:rsid w:val="00297BC8"/>
    <w:rsid w:val="00297EC9"/>
    <w:rsid w:val="00297EFD"/>
    <w:rsid w:val="002A3518"/>
    <w:rsid w:val="002A623B"/>
    <w:rsid w:val="002B1B2C"/>
    <w:rsid w:val="002B286C"/>
    <w:rsid w:val="002B304C"/>
    <w:rsid w:val="002B4C04"/>
    <w:rsid w:val="002B7108"/>
    <w:rsid w:val="002B753C"/>
    <w:rsid w:val="002C0529"/>
    <w:rsid w:val="002C073F"/>
    <w:rsid w:val="002C0850"/>
    <w:rsid w:val="002C0D94"/>
    <w:rsid w:val="002C2258"/>
    <w:rsid w:val="002C315D"/>
    <w:rsid w:val="002C49B0"/>
    <w:rsid w:val="002C4DDB"/>
    <w:rsid w:val="002C74BE"/>
    <w:rsid w:val="002C7560"/>
    <w:rsid w:val="002D080F"/>
    <w:rsid w:val="002D2124"/>
    <w:rsid w:val="002D4AA9"/>
    <w:rsid w:val="002D4D38"/>
    <w:rsid w:val="002D6256"/>
    <w:rsid w:val="002E11BD"/>
    <w:rsid w:val="002E34C7"/>
    <w:rsid w:val="002E46D5"/>
    <w:rsid w:val="002E60A5"/>
    <w:rsid w:val="002E6554"/>
    <w:rsid w:val="002E65B9"/>
    <w:rsid w:val="002E6AA0"/>
    <w:rsid w:val="002E7CD9"/>
    <w:rsid w:val="002F0326"/>
    <w:rsid w:val="002F4F22"/>
    <w:rsid w:val="003009D6"/>
    <w:rsid w:val="00305850"/>
    <w:rsid w:val="003062EF"/>
    <w:rsid w:val="00310554"/>
    <w:rsid w:val="00313C2B"/>
    <w:rsid w:val="0031588C"/>
    <w:rsid w:val="003159FA"/>
    <w:rsid w:val="00317B2C"/>
    <w:rsid w:val="00317DDF"/>
    <w:rsid w:val="00320734"/>
    <w:rsid w:val="003235EE"/>
    <w:rsid w:val="00323B6B"/>
    <w:rsid w:val="00323F27"/>
    <w:rsid w:val="003250B4"/>
    <w:rsid w:val="003254F2"/>
    <w:rsid w:val="00327C46"/>
    <w:rsid w:val="0033146E"/>
    <w:rsid w:val="00332801"/>
    <w:rsid w:val="00332EC6"/>
    <w:rsid w:val="0033386C"/>
    <w:rsid w:val="00333F89"/>
    <w:rsid w:val="00337616"/>
    <w:rsid w:val="00337976"/>
    <w:rsid w:val="00341B85"/>
    <w:rsid w:val="00342601"/>
    <w:rsid w:val="0034353F"/>
    <w:rsid w:val="00343C01"/>
    <w:rsid w:val="00344006"/>
    <w:rsid w:val="003445D5"/>
    <w:rsid w:val="00345FC1"/>
    <w:rsid w:val="0035200B"/>
    <w:rsid w:val="00352A3B"/>
    <w:rsid w:val="003540DF"/>
    <w:rsid w:val="00354BE8"/>
    <w:rsid w:val="003553A7"/>
    <w:rsid w:val="003553B1"/>
    <w:rsid w:val="003553E4"/>
    <w:rsid w:val="00355C5D"/>
    <w:rsid w:val="00357814"/>
    <w:rsid w:val="00357A47"/>
    <w:rsid w:val="00361AFB"/>
    <w:rsid w:val="00361EB9"/>
    <w:rsid w:val="00362867"/>
    <w:rsid w:val="00362DDB"/>
    <w:rsid w:val="0036330A"/>
    <w:rsid w:val="00363489"/>
    <w:rsid w:val="00363834"/>
    <w:rsid w:val="0036392A"/>
    <w:rsid w:val="00365304"/>
    <w:rsid w:val="00366565"/>
    <w:rsid w:val="00366936"/>
    <w:rsid w:val="00366C15"/>
    <w:rsid w:val="003701FF"/>
    <w:rsid w:val="00371446"/>
    <w:rsid w:val="00372489"/>
    <w:rsid w:val="00375424"/>
    <w:rsid w:val="00375916"/>
    <w:rsid w:val="00375A34"/>
    <w:rsid w:val="0037698E"/>
    <w:rsid w:val="00377EE3"/>
    <w:rsid w:val="0038032A"/>
    <w:rsid w:val="00383B95"/>
    <w:rsid w:val="0038466B"/>
    <w:rsid w:val="00384AF6"/>
    <w:rsid w:val="00384DDB"/>
    <w:rsid w:val="00385234"/>
    <w:rsid w:val="00385EB6"/>
    <w:rsid w:val="0039098B"/>
    <w:rsid w:val="00393826"/>
    <w:rsid w:val="003938D2"/>
    <w:rsid w:val="00393D95"/>
    <w:rsid w:val="00394697"/>
    <w:rsid w:val="00395779"/>
    <w:rsid w:val="00395BD9"/>
    <w:rsid w:val="00395E5A"/>
    <w:rsid w:val="0039619D"/>
    <w:rsid w:val="003962A9"/>
    <w:rsid w:val="00396D60"/>
    <w:rsid w:val="003A0BC6"/>
    <w:rsid w:val="003A40B7"/>
    <w:rsid w:val="003A4592"/>
    <w:rsid w:val="003A4CEF"/>
    <w:rsid w:val="003A71B3"/>
    <w:rsid w:val="003B035D"/>
    <w:rsid w:val="003B1738"/>
    <w:rsid w:val="003B2297"/>
    <w:rsid w:val="003B287E"/>
    <w:rsid w:val="003B42A8"/>
    <w:rsid w:val="003B4C52"/>
    <w:rsid w:val="003B4CC9"/>
    <w:rsid w:val="003B5080"/>
    <w:rsid w:val="003B55E5"/>
    <w:rsid w:val="003B6A10"/>
    <w:rsid w:val="003B76CA"/>
    <w:rsid w:val="003C3B58"/>
    <w:rsid w:val="003C440A"/>
    <w:rsid w:val="003C731D"/>
    <w:rsid w:val="003D16C7"/>
    <w:rsid w:val="003D1E95"/>
    <w:rsid w:val="003D2A7E"/>
    <w:rsid w:val="003D2E96"/>
    <w:rsid w:val="003D48DA"/>
    <w:rsid w:val="003D5B43"/>
    <w:rsid w:val="003D7685"/>
    <w:rsid w:val="003E1321"/>
    <w:rsid w:val="003E1772"/>
    <w:rsid w:val="003E277C"/>
    <w:rsid w:val="003E2FE5"/>
    <w:rsid w:val="003E3F80"/>
    <w:rsid w:val="003E4CD5"/>
    <w:rsid w:val="003E4D08"/>
    <w:rsid w:val="003E4E22"/>
    <w:rsid w:val="003E53E4"/>
    <w:rsid w:val="003E590C"/>
    <w:rsid w:val="003E5A3D"/>
    <w:rsid w:val="003F0515"/>
    <w:rsid w:val="003F07CD"/>
    <w:rsid w:val="003F17A2"/>
    <w:rsid w:val="003F2544"/>
    <w:rsid w:val="003F27A7"/>
    <w:rsid w:val="003F5444"/>
    <w:rsid w:val="003F59CD"/>
    <w:rsid w:val="003F693F"/>
    <w:rsid w:val="004003F4"/>
    <w:rsid w:val="004007A8"/>
    <w:rsid w:val="00400D8A"/>
    <w:rsid w:val="004026B7"/>
    <w:rsid w:val="004036E7"/>
    <w:rsid w:val="00404EBE"/>
    <w:rsid w:val="00406581"/>
    <w:rsid w:val="004117C9"/>
    <w:rsid w:val="00413CC1"/>
    <w:rsid w:val="00413F87"/>
    <w:rsid w:val="004141D0"/>
    <w:rsid w:val="00421BA1"/>
    <w:rsid w:val="004239D3"/>
    <w:rsid w:val="004326AC"/>
    <w:rsid w:val="004363C7"/>
    <w:rsid w:val="004374CF"/>
    <w:rsid w:val="004377D3"/>
    <w:rsid w:val="004401B9"/>
    <w:rsid w:val="00440BC2"/>
    <w:rsid w:val="00441295"/>
    <w:rsid w:val="004416C4"/>
    <w:rsid w:val="00442D2A"/>
    <w:rsid w:val="00443C4E"/>
    <w:rsid w:val="004451D4"/>
    <w:rsid w:val="004455DE"/>
    <w:rsid w:val="00445D84"/>
    <w:rsid w:val="00446DA4"/>
    <w:rsid w:val="00450D51"/>
    <w:rsid w:val="00451568"/>
    <w:rsid w:val="00452FFF"/>
    <w:rsid w:val="004547AD"/>
    <w:rsid w:val="004547E8"/>
    <w:rsid w:val="00455BBD"/>
    <w:rsid w:val="0045769E"/>
    <w:rsid w:val="004612E5"/>
    <w:rsid w:val="0046311B"/>
    <w:rsid w:val="004636C0"/>
    <w:rsid w:val="00465A69"/>
    <w:rsid w:val="00467867"/>
    <w:rsid w:val="00467C71"/>
    <w:rsid w:val="00476767"/>
    <w:rsid w:val="00477446"/>
    <w:rsid w:val="00477527"/>
    <w:rsid w:val="00483375"/>
    <w:rsid w:val="00484C05"/>
    <w:rsid w:val="00485688"/>
    <w:rsid w:val="004878AC"/>
    <w:rsid w:val="004878D5"/>
    <w:rsid w:val="004925C2"/>
    <w:rsid w:val="00495972"/>
    <w:rsid w:val="0049639F"/>
    <w:rsid w:val="004971F7"/>
    <w:rsid w:val="00497E74"/>
    <w:rsid w:val="004A0138"/>
    <w:rsid w:val="004A5854"/>
    <w:rsid w:val="004A7737"/>
    <w:rsid w:val="004A78F8"/>
    <w:rsid w:val="004B19FF"/>
    <w:rsid w:val="004B499B"/>
    <w:rsid w:val="004B49C9"/>
    <w:rsid w:val="004C4A36"/>
    <w:rsid w:val="004C4C51"/>
    <w:rsid w:val="004C5391"/>
    <w:rsid w:val="004D121E"/>
    <w:rsid w:val="004D3F02"/>
    <w:rsid w:val="004D438B"/>
    <w:rsid w:val="004D4A47"/>
    <w:rsid w:val="004D5FE2"/>
    <w:rsid w:val="004E176E"/>
    <w:rsid w:val="004E207B"/>
    <w:rsid w:val="004E25C2"/>
    <w:rsid w:val="004E2F06"/>
    <w:rsid w:val="004E3E76"/>
    <w:rsid w:val="004E4764"/>
    <w:rsid w:val="004E5F4C"/>
    <w:rsid w:val="004F4BC7"/>
    <w:rsid w:val="004F676E"/>
    <w:rsid w:val="004F7A15"/>
    <w:rsid w:val="0050290A"/>
    <w:rsid w:val="00503D21"/>
    <w:rsid w:val="00504B1D"/>
    <w:rsid w:val="00506C89"/>
    <w:rsid w:val="00507084"/>
    <w:rsid w:val="00511171"/>
    <w:rsid w:val="005117F6"/>
    <w:rsid w:val="005148D2"/>
    <w:rsid w:val="00517B0D"/>
    <w:rsid w:val="0052202C"/>
    <w:rsid w:val="00523568"/>
    <w:rsid w:val="005236CC"/>
    <w:rsid w:val="00524275"/>
    <w:rsid w:val="00524EBB"/>
    <w:rsid w:val="005305BE"/>
    <w:rsid w:val="00533309"/>
    <w:rsid w:val="00533950"/>
    <w:rsid w:val="00534EC6"/>
    <w:rsid w:val="005366C9"/>
    <w:rsid w:val="00536F78"/>
    <w:rsid w:val="005427EA"/>
    <w:rsid w:val="00542F4E"/>
    <w:rsid w:val="00544DB3"/>
    <w:rsid w:val="005514BA"/>
    <w:rsid w:val="00552B45"/>
    <w:rsid w:val="00554D0C"/>
    <w:rsid w:val="00554E7F"/>
    <w:rsid w:val="005561E2"/>
    <w:rsid w:val="005566E9"/>
    <w:rsid w:val="00556B8F"/>
    <w:rsid w:val="005570B0"/>
    <w:rsid w:val="00561217"/>
    <w:rsid w:val="00563EAF"/>
    <w:rsid w:val="00566E0E"/>
    <w:rsid w:val="00570FE0"/>
    <w:rsid w:val="00571CDA"/>
    <w:rsid w:val="005741C3"/>
    <w:rsid w:val="00574812"/>
    <w:rsid w:val="00575285"/>
    <w:rsid w:val="00575A3A"/>
    <w:rsid w:val="00575C31"/>
    <w:rsid w:val="00576EB1"/>
    <w:rsid w:val="00583DC3"/>
    <w:rsid w:val="00586C49"/>
    <w:rsid w:val="00590BF3"/>
    <w:rsid w:val="00591280"/>
    <w:rsid w:val="0059227F"/>
    <w:rsid w:val="00593AA9"/>
    <w:rsid w:val="00593CBD"/>
    <w:rsid w:val="00595BDE"/>
    <w:rsid w:val="005973AD"/>
    <w:rsid w:val="005A084B"/>
    <w:rsid w:val="005A0A6D"/>
    <w:rsid w:val="005A4328"/>
    <w:rsid w:val="005A5E33"/>
    <w:rsid w:val="005A6065"/>
    <w:rsid w:val="005A6522"/>
    <w:rsid w:val="005B0300"/>
    <w:rsid w:val="005B2B70"/>
    <w:rsid w:val="005B5A4B"/>
    <w:rsid w:val="005B5FF9"/>
    <w:rsid w:val="005B70AC"/>
    <w:rsid w:val="005B77E3"/>
    <w:rsid w:val="005B7D81"/>
    <w:rsid w:val="005C09C4"/>
    <w:rsid w:val="005C147A"/>
    <w:rsid w:val="005C1916"/>
    <w:rsid w:val="005C2D12"/>
    <w:rsid w:val="005C38E1"/>
    <w:rsid w:val="005C4272"/>
    <w:rsid w:val="005C527A"/>
    <w:rsid w:val="005C5861"/>
    <w:rsid w:val="005C58A4"/>
    <w:rsid w:val="005C6319"/>
    <w:rsid w:val="005C65A9"/>
    <w:rsid w:val="005D0DEF"/>
    <w:rsid w:val="005D6648"/>
    <w:rsid w:val="005E0E21"/>
    <w:rsid w:val="005E3CB3"/>
    <w:rsid w:val="005E4CE9"/>
    <w:rsid w:val="005E5B23"/>
    <w:rsid w:val="005E74E0"/>
    <w:rsid w:val="005E750F"/>
    <w:rsid w:val="005E7A9D"/>
    <w:rsid w:val="005F18E6"/>
    <w:rsid w:val="005F3B2A"/>
    <w:rsid w:val="005F5BD2"/>
    <w:rsid w:val="005F7B4F"/>
    <w:rsid w:val="00600168"/>
    <w:rsid w:val="00600BD3"/>
    <w:rsid w:val="00601D4E"/>
    <w:rsid w:val="00602D84"/>
    <w:rsid w:val="00602F30"/>
    <w:rsid w:val="00603AA7"/>
    <w:rsid w:val="00604525"/>
    <w:rsid w:val="006058FC"/>
    <w:rsid w:val="00607AF8"/>
    <w:rsid w:val="00607FEC"/>
    <w:rsid w:val="00611648"/>
    <w:rsid w:val="00613179"/>
    <w:rsid w:val="0061375B"/>
    <w:rsid w:val="0061464E"/>
    <w:rsid w:val="0061487A"/>
    <w:rsid w:val="00615A1F"/>
    <w:rsid w:val="00615EBF"/>
    <w:rsid w:val="00616FDA"/>
    <w:rsid w:val="00620338"/>
    <w:rsid w:val="006205F9"/>
    <w:rsid w:val="0062362F"/>
    <w:rsid w:val="0062462F"/>
    <w:rsid w:val="00625E65"/>
    <w:rsid w:val="00626925"/>
    <w:rsid w:val="00627276"/>
    <w:rsid w:val="00627BFA"/>
    <w:rsid w:val="006326EB"/>
    <w:rsid w:val="00632EEE"/>
    <w:rsid w:val="00634353"/>
    <w:rsid w:val="006343FB"/>
    <w:rsid w:val="006344D2"/>
    <w:rsid w:val="00634529"/>
    <w:rsid w:val="00634D2B"/>
    <w:rsid w:val="00636966"/>
    <w:rsid w:val="00637733"/>
    <w:rsid w:val="00637E6E"/>
    <w:rsid w:val="006402F7"/>
    <w:rsid w:val="00642702"/>
    <w:rsid w:val="006435BA"/>
    <w:rsid w:val="006459CC"/>
    <w:rsid w:val="00646CB3"/>
    <w:rsid w:val="006477F1"/>
    <w:rsid w:val="0064795C"/>
    <w:rsid w:val="00653C27"/>
    <w:rsid w:val="00654957"/>
    <w:rsid w:val="006561A1"/>
    <w:rsid w:val="00656CE2"/>
    <w:rsid w:val="00662974"/>
    <w:rsid w:val="0066682D"/>
    <w:rsid w:val="00667B4D"/>
    <w:rsid w:val="00670544"/>
    <w:rsid w:val="00672694"/>
    <w:rsid w:val="006730C2"/>
    <w:rsid w:val="0067643B"/>
    <w:rsid w:val="006768D6"/>
    <w:rsid w:val="006774A3"/>
    <w:rsid w:val="00680ADB"/>
    <w:rsid w:val="0068190F"/>
    <w:rsid w:val="00682659"/>
    <w:rsid w:val="00682D13"/>
    <w:rsid w:val="00683F6A"/>
    <w:rsid w:val="00684F4F"/>
    <w:rsid w:val="00686495"/>
    <w:rsid w:val="00690212"/>
    <w:rsid w:val="006924F0"/>
    <w:rsid w:val="00692BCF"/>
    <w:rsid w:val="00694EED"/>
    <w:rsid w:val="00695340"/>
    <w:rsid w:val="00696013"/>
    <w:rsid w:val="00696503"/>
    <w:rsid w:val="00697385"/>
    <w:rsid w:val="006A18F0"/>
    <w:rsid w:val="006A1971"/>
    <w:rsid w:val="006A30D4"/>
    <w:rsid w:val="006A352F"/>
    <w:rsid w:val="006A6347"/>
    <w:rsid w:val="006A638E"/>
    <w:rsid w:val="006A721B"/>
    <w:rsid w:val="006B0801"/>
    <w:rsid w:val="006B19C6"/>
    <w:rsid w:val="006B217C"/>
    <w:rsid w:val="006B3644"/>
    <w:rsid w:val="006B4548"/>
    <w:rsid w:val="006B4827"/>
    <w:rsid w:val="006B53ED"/>
    <w:rsid w:val="006B72F0"/>
    <w:rsid w:val="006B74A4"/>
    <w:rsid w:val="006C0A7D"/>
    <w:rsid w:val="006C1BD2"/>
    <w:rsid w:val="006C2FE0"/>
    <w:rsid w:val="006C3681"/>
    <w:rsid w:val="006C4553"/>
    <w:rsid w:val="006C4BE7"/>
    <w:rsid w:val="006C542E"/>
    <w:rsid w:val="006D0F3A"/>
    <w:rsid w:val="006D2592"/>
    <w:rsid w:val="006D45F7"/>
    <w:rsid w:val="006D5AAF"/>
    <w:rsid w:val="006D5E86"/>
    <w:rsid w:val="006D77BC"/>
    <w:rsid w:val="006E0BEF"/>
    <w:rsid w:val="006E616E"/>
    <w:rsid w:val="006E6900"/>
    <w:rsid w:val="006F0528"/>
    <w:rsid w:val="006F0D63"/>
    <w:rsid w:val="006F2258"/>
    <w:rsid w:val="006F27FE"/>
    <w:rsid w:val="006F2B7C"/>
    <w:rsid w:val="006F6317"/>
    <w:rsid w:val="006F678E"/>
    <w:rsid w:val="007006E2"/>
    <w:rsid w:val="00700D0B"/>
    <w:rsid w:val="0070135D"/>
    <w:rsid w:val="00703284"/>
    <w:rsid w:val="007044AC"/>
    <w:rsid w:val="00705516"/>
    <w:rsid w:val="007066FB"/>
    <w:rsid w:val="00706B59"/>
    <w:rsid w:val="00707997"/>
    <w:rsid w:val="00707B5F"/>
    <w:rsid w:val="00710C2E"/>
    <w:rsid w:val="00712973"/>
    <w:rsid w:val="00712BFB"/>
    <w:rsid w:val="007131E3"/>
    <w:rsid w:val="00716F09"/>
    <w:rsid w:val="007239DD"/>
    <w:rsid w:val="00725C0A"/>
    <w:rsid w:val="00727F22"/>
    <w:rsid w:val="00730974"/>
    <w:rsid w:val="007311AD"/>
    <w:rsid w:val="00734B2B"/>
    <w:rsid w:val="007375D3"/>
    <w:rsid w:val="00737B94"/>
    <w:rsid w:val="0074106C"/>
    <w:rsid w:val="00743588"/>
    <w:rsid w:val="00744EE6"/>
    <w:rsid w:val="007458F3"/>
    <w:rsid w:val="00746EB4"/>
    <w:rsid w:val="00747458"/>
    <w:rsid w:val="007518D6"/>
    <w:rsid w:val="0075463E"/>
    <w:rsid w:val="00755E12"/>
    <w:rsid w:val="007561A2"/>
    <w:rsid w:val="007607F1"/>
    <w:rsid w:val="007611A5"/>
    <w:rsid w:val="007615FB"/>
    <w:rsid w:val="00762210"/>
    <w:rsid w:val="007677A6"/>
    <w:rsid w:val="00770D0A"/>
    <w:rsid w:val="00771141"/>
    <w:rsid w:val="00771F94"/>
    <w:rsid w:val="0077215E"/>
    <w:rsid w:val="00773EC7"/>
    <w:rsid w:val="00774149"/>
    <w:rsid w:val="007763E0"/>
    <w:rsid w:val="007806BD"/>
    <w:rsid w:val="00780D9B"/>
    <w:rsid w:val="00781188"/>
    <w:rsid w:val="007832C9"/>
    <w:rsid w:val="00784BCE"/>
    <w:rsid w:val="007863E1"/>
    <w:rsid w:val="00786CD2"/>
    <w:rsid w:val="00790A44"/>
    <w:rsid w:val="00791BBA"/>
    <w:rsid w:val="007920BD"/>
    <w:rsid w:val="00795C46"/>
    <w:rsid w:val="00796D1B"/>
    <w:rsid w:val="007A0156"/>
    <w:rsid w:val="007A1B14"/>
    <w:rsid w:val="007A79E1"/>
    <w:rsid w:val="007B0568"/>
    <w:rsid w:val="007B12C7"/>
    <w:rsid w:val="007B1619"/>
    <w:rsid w:val="007B2BC3"/>
    <w:rsid w:val="007B7008"/>
    <w:rsid w:val="007C037E"/>
    <w:rsid w:val="007C277F"/>
    <w:rsid w:val="007C5AA6"/>
    <w:rsid w:val="007C79AB"/>
    <w:rsid w:val="007D15BE"/>
    <w:rsid w:val="007D253D"/>
    <w:rsid w:val="007D3E0F"/>
    <w:rsid w:val="007D4CB9"/>
    <w:rsid w:val="007D6983"/>
    <w:rsid w:val="007D698D"/>
    <w:rsid w:val="007D761F"/>
    <w:rsid w:val="007D7CAA"/>
    <w:rsid w:val="007E1EB9"/>
    <w:rsid w:val="007E2087"/>
    <w:rsid w:val="007E2A2A"/>
    <w:rsid w:val="007E4A2D"/>
    <w:rsid w:val="007E59B9"/>
    <w:rsid w:val="007E6484"/>
    <w:rsid w:val="007E6B3E"/>
    <w:rsid w:val="007E6B70"/>
    <w:rsid w:val="007E763A"/>
    <w:rsid w:val="007F153B"/>
    <w:rsid w:val="007F5D53"/>
    <w:rsid w:val="007F5DAF"/>
    <w:rsid w:val="007F668C"/>
    <w:rsid w:val="00801691"/>
    <w:rsid w:val="0080242C"/>
    <w:rsid w:val="00802A23"/>
    <w:rsid w:val="008047CB"/>
    <w:rsid w:val="00806452"/>
    <w:rsid w:val="008079AA"/>
    <w:rsid w:val="00810135"/>
    <w:rsid w:val="008114A7"/>
    <w:rsid w:val="008145D9"/>
    <w:rsid w:val="00814834"/>
    <w:rsid w:val="008149F3"/>
    <w:rsid w:val="00814DA6"/>
    <w:rsid w:val="0081518E"/>
    <w:rsid w:val="00816005"/>
    <w:rsid w:val="00816537"/>
    <w:rsid w:val="00816F69"/>
    <w:rsid w:val="008202A2"/>
    <w:rsid w:val="008203F8"/>
    <w:rsid w:val="008214BE"/>
    <w:rsid w:val="00822A18"/>
    <w:rsid w:val="008247A8"/>
    <w:rsid w:val="00824DAD"/>
    <w:rsid w:val="00825F87"/>
    <w:rsid w:val="0083034F"/>
    <w:rsid w:val="008304EF"/>
    <w:rsid w:val="00832587"/>
    <w:rsid w:val="00833461"/>
    <w:rsid w:val="0083449B"/>
    <w:rsid w:val="00835838"/>
    <w:rsid w:val="00836B87"/>
    <w:rsid w:val="00837BFC"/>
    <w:rsid w:val="008407C6"/>
    <w:rsid w:val="00841641"/>
    <w:rsid w:val="00841744"/>
    <w:rsid w:val="00842E76"/>
    <w:rsid w:val="0084470D"/>
    <w:rsid w:val="00846AC3"/>
    <w:rsid w:val="00850124"/>
    <w:rsid w:val="00850F46"/>
    <w:rsid w:val="00851150"/>
    <w:rsid w:val="0085225F"/>
    <w:rsid w:val="008522FC"/>
    <w:rsid w:val="008568DE"/>
    <w:rsid w:val="00860770"/>
    <w:rsid w:val="00860F06"/>
    <w:rsid w:val="00862640"/>
    <w:rsid w:val="00862A9E"/>
    <w:rsid w:val="008636A3"/>
    <w:rsid w:val="00866C6B"/>
    <w:rsid w:val="00867C10"/>
    <w:rsid w:val="00871273"/>
    <w:rsid w:val="00872563"/>
    <w:rsid w:val="0087362A"/>
    <w:rsid w:val="008744E5"/>
    <w:rsid w:val="008748FF"/>
    <w:rsid w:val="008750E4"/>
    <w:rsid w:val="00877AB2"/>
    <w:rsid w:val="008811C0"/>
    <w:rsid w:val="00883F6E"/>
    <w:rsid w:val="00885EE9"/>
    <w:rsid w:val="0088603B"/>
    <w:rsid w:val="00886CCE"/>
    <w:rsid w:val="00887366"/>
    <w:rsid w:val="00890C66"/>
    <w:rsid w:val="008924F5"/>
    <w:rsid w:val="008928B2"/>
    <w:rsid w:val="00893345"/>
    <w:rsid w:val="008A1564"/>
    <w:rsid w:val="008A1762"/>
    <w:rsid w:val="008A254E"/>
    <w:rsid w:val="008A3E9F"/>
    <w:rsid w:val="008A5ED3"/>
    <w:rsid w:val="008A78F0"/>
    <w:rsid w:val="008B1F9A"/>
    <w:rsid w:val="008B2D58"/>
    <w:rsid w:val="008B3224"/>
    <w:rsid w:val="008B6450"/>
    <w:rsid w:val="008B6EDC"/>
    <w:rsid w:val="008B7935"/>
    <w:rsid w:val="008C4D8C"/>
    <w:rsid w:val="008C550F"/>
    <w:rsid w:val="008C64E4"/>
    <w:rsid w:val="008C6F61"/>
    <w:rsid w:val="008D22E8"/>
    <w:rsid w:val="008D3AC8"/>
    <w:rsid w:val="008D3C6D"/>
    <w:rsid w:val="008D5370"/>
    <w:rsid w:val="008D60A2"/>
    <w:rsid w:val="008E03F2"/>
    <w:rsid w:val="008E15ED"/>
    <w:rsid w:val="008E3B81"/>
    <w:rsid w:val="008E3C30"/>
    <w:rsid w:val="008E41A0"/>
    <w:rsid w:val="008E44E0"/>
    <w:rsid w:val="008E5042"/>
    <w:rsid w:val="008E5BE9"/>
    <w:rsid w:val="008E6BED"/>
    <w:rsid w:val="008E79FB"/>
    <w:rsid w:val="008F11C2"/>
    <w:rsid w:val="008F12BD"/>
    <w:rsid w:val="008F283C"/>
    <w:rsid w:val="008F6495"/>
    <w:rsid w:val="008F7D39"/>
    <w:rsid w:val="00901FAE"/>
    <w:rsid w:val="00902C00"/>
    <w:rsid w:val="00904042"/>
    <w:rsid w:val="0091213C"/>
    <w:rsid w:val="009123F7"/>
    <w:rsid w:val="00912D6F"/>
    <w:rsid w:val="00912E96"/>
    <w:rsid w:val="0091625A"/>
    <w:rsid w:val="009171CD"/>
    <w:rsid w:val="009177F8"/>
    <w:rsid w:val="00921CD1"/>
    <w:rsid w:val="00923EE8"/>
    <w:rsid w:val="009248BF"/>
    <w:rsid w:val="009248C4"/>
    <w:rsid w:val="00925CD1"/>
    <w:rsid w:val="0093168A"/>
    <w:rsid w:val="00931783"/>
    <w:rsid w:val="00933623"/>
    <w:rsid w:val="00935030"/>
    <w:rsid w:val="009365D8"/>
    <w:rsid w:val="00942BEC"/>
    <w:rsid w:val="00945376"/>
    <w:rsid w:val="00947589"/>
    <w:rsid w:val="009525AF"/>
    <w:rsid w:val="00952CFB"/>
    <w:rsid w:val="00952F62"/>
    <w:rsid w:val="00955690"/>
    <w:rsid w:val="0095667C"/>
    <w:rsid w:val="009605E8"/>
    <w:rsid w:val="009611DA"/>
    <w:rsid w:val="00961CD9"/>
    <w:rsid w:val="009621C2"/>
    <w:rsid w:val="00962737"/>
    <w:rsid w:val="00962A3B"/>
    <w:rsid w:val="009634AB"/>
    <w:rsid w:val="00970591"/>
    <w:rsid w:val="0097347D"/>
    <w:rsid w:val="00974AB3"/>
    <w:rsid w:val="0097533E"/>
    <w:rsid w:val="00977BBF"/>
    <w:rsid w:val="00981089"/>
    <w:rsid w:val="00983C69"/>
    <w:rsid w:val="00984856"/>
    <w:rsid w:val="00986810"/>
    <w:rsid w:val="00987738"/>
    <w:rsid w:val="00990043"/>
    <w:rsid w:val="00990805"/>
    <w:rsid w:val="00996634"/>
    <w:rsid w:val="00996805"/>
    <w:rsid w:val="00997301"/>
    <w:rsid w:val="009A0C98"/>
    <w:rsid w:val="009A205B"/>
    <w:rsid w:val="009A4EC3"/>
    <w:rsid w:val="009A5195"/>
    <w:rsid w:val="009B1044"/>
    <w:rsid w:val="009B19D2"/>
    <w:rsid w:val="009B3215"/>
    <w:rsid w:val="009B434F"/>
    <w:rsid w:val="009B4A2C"/>
    <w:rsid w:val="009B4F4A"/>
    <w:rsid w:val="009B56A4"/>
    <w:rsid w:val="009B6B74"/>
    <w:rsid w:val="009C01D1"/>
    <w:rsid w:val="009C21FF"/>
    <w:rsid w:val="009C4029"/>
    <w:rsid w:val="009C5916"/>
    <w:rsid w:val="009D2732"/>
    <w:rsid w:val="009D4777"/>
    <w:rsid w:val="009D5013"/>
    <w:rsid w:val="009D6C9F"/>
    <w:rsid w:val="009E03BB"/>
    <w:rsid w:val="009E0D05"/>
    <w:rsid w:val="009E2924"/>
    <w:rsid w:val="009E31C4"/>
    <w:rsid w:val="009E3734"/>
    <w:rsid w:val="009E3C79"/>
    <w:rsid w:val="009F0D53"/>
    <w:rsid w:val="009F230C"/>
    <w:rsid w:val="009F45A2"/>
    <w:rsid w:val="009F7C5B"/>
    <w:rsid w:val="00A00569"/>
    <w:rsid w:val="00A00894"/>
    <w:rsid w:val="00A02699"/>
    <w:rsid w:val="00A04724"/>
    <w:rsid w:val="00A05D22"/>
    <w:rsid w:val="00A11F53"/>
    <w:rsid w:val="00A12F55"/>
    <w:rsid w:val="00A14A5A"/>
    <w:rsid w:val="00A16F9F"/>
    <w:rsid w:val="00A177BF"/>
    <w:rsid w:val="00A17F9C"/>
    <w:rsid w:val="00A22820"/>
    <w:rsid w:val="00A24D27"/>
    <w:rsid w:val="00A25366"/>
    <w:rsid w:val="00A274EA"/>
    <w:rsid w:val="00A3266F"/>
    <w:rsid w:val="00A32B75"/>
    <w:rsid w:val="00A3304B"/>
    <w:rsid w:val="00A43950"/>
    <w:rsid w:val="00A46B9C"/>
    <w:rsid w:val="00A47514"/>
    <w:rsid w:val="00A508EB"/>
    <w:rsid w:val="00A51A08"/>
    <w:rsid w:val="00A53FFF"/>
    <w:rsid w:val="00A546C2"/>
    <w:rsid w:val="00A54779"/>
    <w:rsid w:val="00A54BA6"/>
    <w:rsid w:val="00A5670F"/>
    <w:rsid w:val="00A61BA3"/>
    <w:rsid w:val="00A62309"/>
    <w:rsid w:val="00A65AD2"/>
    <w:rsid w:val="00A65EC5"/>
    <w:rsid w:val="00A71720"/>
    <w:rsid w:val="00A71F6D"/>
    <w:rsid w:val="00A72001"/>
    <w:rsid w:val="00A726A0"/>
    <w:rsid w:val="00A77B13"/>
    <w:rsid w:val="00A803B0"/>
    <w:rsid w:val="00A814C8"/>
    <w:rsid w:val="00A82090"/>
    <w:rsid w:val="00A82CE6"/>
    <w:rsid w:val="00A85887"/>
    <w:rsid w:val="00A85DF6"/>
    <w:rsid w:val="00A873FB"/>
    <w:rsid w:val="00A91351"/>
    <w:rsid w:val="00A9260F"/>
    <w:rsid w:val="00A93753"/>
    <w:rsid w:val="00A95B3D"/>
    <w:rsid w:val="00A95E3A"/>
    <w:rsid w:val="00A978E3"/>
    <w:rsid w:val="00AA04C6"/>
    <w:rsid w:val="00AA10A2"/>
    <w:rsid w:val="00AA43A1"/>
    <w:rsid w:val="00AB0F07"/>
    <w:rsid w:val="00AB29C2"/>
    <w:rsid w:val="00AB75A2"/>
    <w:rsid w:val="00AB7F6D"/>
    <w:rsid w:val="00AC03BE"/>
    <w:rsid w:val="00AC2ED8"/>
    <w:rsid w:val="00AC3038"/>
    <w:rsid w:val="00AC33F9"/>
    <w:rsid w:val="00AC3B22"/>
    <w:rsid w:val="00AC5E4C"/>
    <w:rsid w:val="00AD1AD0"/>
    <w:rsid w:val="00AD615F"/>
    <w:rsid w:val="00AD7C52"/>
    <w:rsid w:val="00AE2C1A"/>
    <w:rsid w:val="00AE5085"/>
    <w:rsid w:val="00AE6BB8"/>
    <w:rsid w:val="00AE7E5E"/>
    <w:rsid w:val="00AE7F1C"/>
    <w:rsid w:val="00AF0E94"/>
    <w:rsid w:val="00AF2240"/>
    <w:rsid w:val="00AF3894"/>
    <w:rsid w:val="00AF57A6"/>
    <w:rsid w:val="00AF7F93"/>
    <w:rsid w:val="00B03514"/>
    <w:rsid w:val="00B03BB6"/>
    <w:rsid w:val="00B04BD1"/>
    <w:rsid w:val="00B05F8E"/>
    <w:rsid w:val="00B10BBD"/>
    <w:rsid w:val="00B11FEF"/>
    <w:rsid w:val="00B147EB"/>
    <w:rsid w:val="00B16CB8"/>
    <w:rsid w:val="00B17742"/>
    <w:rsid w:val="00B23080"/>
    <w:rsid w:val="00B2645A"/>
    <w:rsid w:val="00B26C38"/>
    <w:rsid w:val="00B26C72"/>
    <w:rsid w:val="00B271B8"/>
    <w:rsid w:val="00B278B6"/>
    <w:rsid w:val="00B27C09"/>
    <w:rsid w:val="00B31AAE"/>
    <w:rsid w:val="00B3512F"/>
    <w:rsid w:val="00B35AB2"/>
    <w:rsid w:val="00B42B4E"/>
    <w:rsid w:val="00B44798"/>
    <w:rsid w:val="00B447E2"/>
    <w:rsid w:val="00B44D1D"/>
    <w:rsid w:val="00B464E9"/>
    <w:rsid w:val="00B47F84"/>
    <w:rsid w:val="00B50AC3"/>
    <w:rsid w:val="00B50AE2"/>
    <w:rsid w:val="00B51C88"/>
    <w:rsid w:val="00B520F0"/>
    <w:rsid w:val="00B533D7"/>
    <w:rsid w:val="00B539BE"/>
    <w:rsid w:val="00B53AE8"/>
    <w:rsid w:val="00B5427C"/>
    <w:rsid w:val="00B57DA7"/>
    <w:rsid w:val="00B60481"/>
    <w:rsid w:val="00B60805"/>
    <w:rsid w:val="00B619DE"/>
    <w:rsid w:val="00B6368D"/>
    <w:rsid w:val="00B638A4"/>
    <w:rsid w:val="00B63C7E"/>
    <w:rsid w:val="00B65DF4"/>
    <w:rsid w:val="00B665A9"/>
    <w:rsid w:val="00B723B0"/>
    <w:rsid w:val="00B73624"/>
    <w:rsid w:val="00B73863"/>
    <w:rsid w:val="00B74FBE"/>
    <w:rsid w:val="00B8029E"/>
    <w:rsid w:val="00B807AC"/>
    <w:rsid w:val="00B810C2"/>
    <w:rsid w:val="00B81727"/>
    <w:rsid w:val="00B819BE"/>
    <w:rsid w:val="00B81F13"/>
    <w:rsid w:val="00B8445E"/>
    <w:rsid w:val="00B844C6"/>
    <w:rsid w:val="00B921FA"/>
    <w:rsid w:val="00B93A6C"/>
    <w:rsid w:val="00BA36AC"/>
    <w:rsid w:val="00BA3CA5"/>
    <w:rsid w:val="00BA58B3"/>
    <w:rsid w:val="00BA5EBE"/>
    <w:rsid w:val="00BA609B"/>
    <w:rsid w:val="00BA728B"/>
    <w:rsid w:val="00BA7AE5"/>
    <w:rsid w:val="00BA7B3C"/>
    <w:rsid w:val="00BA7E70"/>
    <w:rsid w:val="00BB0311"/>
    <w:rsid w:val="00BB0C8A"/>
    <w:rsid w:val="00BB2A80"/>
    <w:rsid w:val="00BB3A4A"/>
    <w:rsid w:val="00BB44A7"/>
    <w:rsid w:val="00BB471D"/>
    <w:rsid w:val="00BC0361"/>
    <w:rsid w:val="00BC2CDC"/>
    <w:rsid w:val="00BC2F48"/>
    <w:rsid w:val="00BC478E"/>
    <w:rsid w:val="00BC552F"/>
    <w:rsid w:val="00BC5627"/>
    <w:rsid w:val="00BC6E5D"/>
    <w:rsid w:val="00BC707A"/>
    <w:rsid w:val="00BC7E17"/>
    <w:rsid w:val="00BD05D1"/>
    <w:rsid w:val="00BD2BC3"/>
    <w:rsid w:val="00BD337C"/>
    <w:rsid w:val="00BD57DC"/>
    <w:rsid w:val="00BD6A52"/>
    <w:rsid w:val="00BE259E"/>
    <w:rsid w:val="00BE2D2B"/>
    <w:rsid w:val="00BE2D8B"/>
    <w:rsid w:val="00BE3CA1"/>
    <w:rsid w:val="00BE4049"/>
    <w:rsid w:val="00BE4B5B"/>
    <w:rsid w:val="00BE5169"/>
    <w:rsid w:val="00BE5998"/>
    <w:rsid w:val="00BE6C2B"/>
    <w:rsid w:val="00BE6CC8"/>
    <w:rsid w:val="00BF0B01"/>
    <w:rsid w:val="00BF133C"/>
    <w:rsid w:val="00BF1591"/>
    <w:rsid w:val="00BF191C"/>
    <w:rsid w:val="00BF2AB2"/>
    <w:rsid w:val="00BF2ED8"/>
    <w:rsid w:val="00BF336B"/>
    <w:rsid w:val="00BF3460"/>
    <w:rsid w:val="00BF6291"/>
    <w:rsid w:val="00BF6442"/>
    <w:rsid w:val="00C00E31"/>
    <w:rsid w:val="00C0121D"/>
    <w:rsid w:val="00C0199E"/>
    <w:rsid w:val="00C04367"/>
    <w:rsid w:val="00C065BF"/>
    <w:rsid w:val="00C06D4A"/>
    <w:rsid w:val="00C100CA"/>
    <w:rsid w:val="00C110C3"/>
    <w:rsid w:val="00C1175D"/>
    <w:rsid w:val="00C11EC0"/>
    <w:rsid w:val="00C135F1"/>
    <w:rsid w:val="00C14C69"/>
    <w:rsid w:val="00C15E89"/>
    <w:rsid w:val="00C17D1E"/>
    <w:rsid w:val="00C20BF4"/>
    <w:rsid w:val="00C2156A"/>
    <w:rsid w:val="00C21E4E"/>
    <w:rsid w:val="00C242D4"/>
    <w:rsid w:val="00C2437E"/>
    <w:rsid w:val="00C24FC7"/>
    <w:rsid w:val="00C252DD"/>
    <w:rsid w:val="00C2757C"/>
    <w:rsid w:val="00C30442"/>
    <w:rsid w:val="00C31418"/>
    <w:rsid w:val="00C31B43"/>
    <w:rsid w:val="00C349DF"/>
    <w:rsid w:val="00C34BC1"/>
    <w:rsid w:val="00C365A9"/>
    <w:rsid w:val="00C3702C"/>
    <w:rsid w:val="00C3788D"/>
    <w:rsid w:val="00C4028E"/>
    <w:rsid w:val="00C410E4"/>
    <w:rsid w:val="00C429C2"/>
    <w:rsid w:val="00C43B2B"/>
    <w:rsid w:val="00C44179"/>
    <w:rsid w:val="00C4756B"/>
    <w:rsid w:val="00C47A91"/>
    <w:rsid w:val="00C53BB4"/>
    <w:rsid w:val="00C5410E"/>
    <w:rsid w:val="00C54DAE"/>
    <w:rsid w:val="00C54E25"/>
    <w:rsid w:val="00C55F78"/>
    <w:rsid w:val="00C57454"/>
    <w:rsid w:val="00C61088"/>
    <w:rsid w:val="00C63EA3"/>
    <w:rsid w:val="00C6423A"/>
    <w:rsid w:val="00C74780"/>
    <w:rsid w:val="00C74C2C"/>
    <w:rsid w:val="00C74E1B"/>
    <w:rsid w:val="00C76D13"/>
    <w:rsid w:val="00C77586"/>
    <w:rsid w:val="00C77F80"/>
    <w:rsid w:val="00C80CC3"/>
    <w:rsid w:val="00C8177E"/>
    <w:rsid w:val="00C82A3A"/>
    <w:rsid w:val="00C82E6C"/>
    <w:rsid w:val="00C91061"/>
    <w:rsid w:val="00C94742"/>
    <w:rsid w:val="00C95C0A"/>
    <w:rsid w:val="00C965C4"/>
    <w:rsid w:val="00C97BDE"/>
    <w:rsid w:val="00CA10F4"/>
    <w:rsid w:val="00CA1E32"/>
    <w:rsid w:val="00CA36D0"/>
    <w:rsid w:val="00CA7B7B"/>
    <w:rsid w:val="00CB0216"/>
    <w:rsid w:val="00CB07C2"/>
    <w:rsid w:val="00CB1F66"/>
    <w:rsid w:val="00CB3C8C"/>
    <w:rsid w:val="00CB6E25"/>
    <w:rsid w:val="00CC19BE"/>
    <w:rsid w:val="00CC37A3"/>
    <w:rsid w:val="00CC494A"/>
    <w:rsid w:val="00CC5E15"/>
    <w:rsid w:val="00CC622F"/>
    <w:rsid w:val="00CC7B3A"/>
    <w:rsid w:val="00CD2205"/>
    <w:rsid w:val="00CD25FF"/>
    <w:rsid w:val="00CD3B48"/>
    <w:rsid w:val="00CD4220"/>
    <w:rsid w:val="00CD474D"/>
    <w:rsid w:val="00CD765E"/>
    <w:rsid w:val="00CE0091"/>
    <w:rsid w:val="00CE0612"/>
    <w:rsid w:val="00CE0E59"/>
    <w:rsid w:val="00CE117B"/>
    <w:rsid w:val="00CE24C3"/>
    <w:rsid w:val="00CE2798"/>
    <w:rsid w:val="00CE36B5"/>
    <w:rsid w:val="00CE3959"/>
    <w:rsid w:val="00CE45CC"/>
    <w:rsid w:val="00CE554F"/>
    <w:rsid w:val="00CE798E"/>
    <w:rsid w:val="00CF035D"/>
    <w:rsid w:val="00CF1403"/>
    <w:rsid w:val="00CF2892"/>
    <w:rsid w:val="00CF409D"/>
    <w:rsid w:val="00CF53F5"/>
    <w:rsid w:val="00CF64D2"/>
    <w:rsid w:val="00CF765D"/>
    <w:rsid w:val="00D0059B"/>
    <w:rsid w:val="00D02195"/>
    <w:rsid w:val="00D04435"/>
    <w:rsid w:val="00D05770"/>
    <w:rsid w:val="00D057A9"/>
    <w:rsid w:val="00D062EC"/>
    <w:rsid w:val="00D07F6F"/>
    <w:rsid w:val="00D11747"/>
    <w:rsid w:val="00D119C4"/>
    <w:rsid w:val="00D13125"/>
    <w:rsid w:val="00D134E5"/>
    <w:rsid w:val="00D15F52"/>
    <w:rsid w:val="00D16895"/>
    <w:rsid w:val="00D206D3"/>
    <w:rsid w:val="00D20C6C"/>
    <w:rsid w:val="00D21CE7"/>
    <w:rsid w:val="00D2224C"/>
    <w:rsid w:val="00D228D8"/>
    <w:rsid w:val="00D22F05"/>
    <w:rsid w:val="00D250AA"/>
    <w:rsid w:val="00D2536A"/>
    <w:rsid w:val="00D25F39"/>
    <w:rsid w:val="00D27FB2"/>
    <w:rsid w:val="00D30FFE"/>
    <w:rsid w:val="00D3279D"/>
    <w:rsid w:val="00D337F4"/>
    <w:rsid w:val="00D33DEB"/>
    <w:rsid w:val="00D34750"/>
    <w:rsid w:val="00D349BF"/>
    <w:rsid w:val="00D378DB"/>
    <w:rsid w:val="00D4049A"/>
    <w:rsid w:val="00D40578"/>
    <w:rsid w:val="00D415AE"/>
    <w:rsid w:val="00D4420A"/>
    <w:rsid w:val="00D45B87"/>
    <w:rsid w:val="00D462B7"/>
    <w:rsid w:val="00D467EE"/>
    <w:rsid w:val="00D50BDA"/>
    <w:rsid w:val="00D50D1B"/>
    <w:rsid w:val="00D51144"/>
    <w:rsid w:val="00D52EF4"/>
    <w:rsid w:val="00D53542"/>
    <w:rsid w:val="00D53ED1"/>
    <w:rsid w:val="00D5676B"/>
    <w:rsid w:val="00D56ED1"/>
    <w:rsid w:val="00D57A18"/>
    <w:rsid w:val="00D57CE6"/>
    <w:rsid w:val="00D57FB1"/>
    <w:rsid w:val="00D6068D"/>
    <w:rsid w:val="00D607BE"/>
    <w:rsid w:val="00D6168A"/>
    <w:rsid w:val="00D616B8"/>
    <w:rsid w:val="00D620C7"/>
    <w:rsid w:val="00D63025"/>
    <w:rsid w:val="00D64198"/>
    <w:rsid w:val="00D64887"/>
    <w:rsid w:val="00D66B28"/>
    <w:rsid w:val="00D66BDE"/>
    <w:rsid w:val="00D70FFB"/>
    <w:rsid w:val="00D71829"/>
    <w:rsid w:val="00D72A72"/>
    <w:rsid w:val="00D74684"/>
    <w:rsid w:val="00D758F9"/>
    <w:rsid w:val="00D76113"/>
    <w:rsid w:val="00D802AE"/>
    <w:rsid w:val="00D8158B"/>
    <w:rsid w:val="00D84238"/>
    <w:rsid w:val="00D84A24"/>
    <w:rsid w:val="00D85911"/>
    <w:rsid w:val="00D86441"/>
    <w:rsid w:val="00D87724"/>
    <w:rsid w:val="00D91827"/>
    <w:rsid w:val="00D93766"/>
    <w:rsid w:val="00D93ADE"/>
    <w:rsid w:val="00D94781"/>
    <w:rsid w:val="00DA0086"/>
    <w:rsid w:val="00DA0424"/>
    <w:rsid w:val="00DA1AD3"/>
    <w:rsid w:val="00DA2CFE"/>
    <w:rsid w:val="00DA5B3C"/>
    <w:rsid w:val="00DA6322"/>
    <w:rsid w:val="00DA7C91"/>
    <w:rsid w:val="00DB0553"/>
    <w:rsid w:val="00DB1E27"/>
    <w:rsid w:val="00DB311D"/>
    <w:rsid w:val="00DB4511"/>
    <w:rsid w:val="00DB5025"/>
    <w:rsid w:val="00DB6375"/>
    <w:rsid w:val="00DB679C"/>
    <w:rsid w:val="00DB68B4"/>
    <w:rsid w:val="00DB6E36"/>
    <w:rsid w:val="00DB72C2"/>
    <w:rsid w:val="00DB7849"/>
    <w:rsid w:val="00DC0AD6"/>
    <w:rsid w:val="00DC2A93"/>
    <w:rsid w:val="00DC331D"/>
    <w:rsid w:val="00DC626A"/>
    <w:rsid w:val="00DC7EBA"/>
    <w:rsid w:val="00DD0255"/>
    <w:rsid w:val="00DD1132"/>
    <w:rsid w:val="00DD330A"/>
    <w:rsid w:val="00DD4022"/>
    <w:rsid w:val="00DD464E"/>
    <w:rsid w:val="00DD4DC8"/>
    <w:rsid w:val="00DD5190"/>
    <w:rsid w:val="00DD767A"/>
    <w:rsid w:val="00DE0530"/>
    <w:rsid w:val="00DE06A0"/>
    <w:rsid w:val="00DE2107"/>
    <w:rsid w:val="00DE3639"/>
    <w:rsid w:val="00DE3BC5"/>
    <w:rsid w:val="00DE3C60"/>
    <w:rsid w:val="00DE4533"/>
    <w:rsid w:val="00DE608B"/>
    <w:rsid w:val="00DE6790"/>
    <w:rsid w:val="00DF2F4E"/>
    <w:rsid w:val="00E01F27"/>
    <w:rsid w:val="00E062A4"/>
    <w:rsid w:val="00E07844"/>
    <w:rsid w:val="00E07FE2"/>
    <w:rsid w:val="00E10055"/>
    <w:rsid w:val="00E10463"/>
    <w:rsid w:val="00E12818"/>
    <w:rsid w:val="00E12922"/>
    <w:rsid w:val="00E12A0C"/>
    <w:rsid w:val="00E13EFE"/>
    <w:rsid w:val="00E16340"/>
    <w:rsid w:val="00E21E2C"/>
    <w:rsid w:val="00E2324B"/>
    <w:rsid w:val="00E23495"/>
    <w:rsid w:val="00E25A42"/>
    <w:rsid w:val="00E25E45"/>
    <w:rsid w:val="00E26DAE"/>
    <w:rsid w:val="00E26F46"/>
    <w:rsid w:val="00E30079"/>
    <w:rsid w:val="00E305FF"/>
    <w:rsid w:val="00E306AD"/>
    <w:rsid w:val="00E313B4"/>
    <w:rsid w:val="00E35025"/>
    <w:rsid w:val="00E3565A"/>
    <w:rsid w:val="00E36639"/>
    <w:rsid w:val="00E4090D"/>
    <w:rsid w:val="00E52BC3"/>
    <w:rsid w:val="00E5433B"/>
    <w:rsid w:val="00E5645D"/>
    <w:rsid w:val="00E57640"/>
    <w:rsid w:val="00E57AAD"/>
    <w:rsid w:val="00E61158"/>
    <w:rsid w:val="00E6183D"/>
    <w:rsid w:val="00E6223F"/>
    <w:rsid w:val="00E6257E"/>
    <w:rsid w:val="00E63133"/>
    <w:rsid w:val="00E6475D"/>
    <w:rsid w:val="00E717C1"/>
    <w:rsid w:val="00E73811"/>
    <w:rsid w:val="00E74D02"/>
    <w:rsid w:val="00E75026"/>
    <w:rsid w:val="00E76D79"/>
    <w:rsid w:val="00E777CA"/>
    <w:rsid w:val="00E818E7"/>
    <w:rsid w:val="00E84A12"/>
    <w:rsid w:val="00E8721C"/>
    <w:rsid w:val="00E90B61"/>
    <w:rsid w:val="00E94702"/>
    <w:rsid w:val="00EA06C5"/>
    <w:rsid w:val="00EA0D20"/>
    <w:rsid w:val="00EA43D8"/>
    <w:rsid w:val="00EA4E27"/>
    <w:rsid w:val="00EA6B64"/>
    <w:rsid w:val="00EA6BC1"/>
    <w:rsid w:val="00EB076A"/>
    <w:rsid w:val="00EB3F8D"/>
    <w:rsid w:val="00EC168C"/>
    <w:rsid w:val="00EC299C"/>
    <w:rsid w:val="00EC2DC3"/>
    <w:rsid w:val="00EC482F"/>
    <w:rsid w:val="00EC5EA5"/>
    <w:rsid w:val="00EC69A7"/>
    <w:rsid w:val="00EC6A96"/>
    <w:rsid w:val="00EC75E2"/>
    <w:rsid w:val="00ED081B"/>
    <w:rsid w:val="00ED0873"/>
    <w:rsid w:val="00ED1E3B"/>
    <w:rsid w:val="00ED3826"/>
    <w:rsid w:val="00ED52B1"/>
    <w:rsid w:val="00ED570F"/>
    <w:rsid w:val="00ED6534"/>
    <w:rsid w:val="00ED710B"/>
    <w:rsid w:val="00ED7299"/>
    <w:rsid w:val="00EE18A9"/>
    <w:rsid w:val="00EE27D6"/>
    <w:rsid w:val="00EE3C92"/>
    <w:rsid w:val="00EE4188"/>
    <w:rsid w:val="00EE58EA"/>
    <w:rsid w:val="00EE60AF"/>
    <w:rsid w:val="00EE7D35"/>
    <w:rsid w:val="00EF26E5"/>
    <w:rsid w:val="00EF3B4E"/>
    <w:rsid w:val="00EF3E9E"/>
    <w:rsid w:val="00EF5866"/>
    <w:rsid w:val="00F0215F"/>
    <w:rsid w:val="00F0282A"/>
    <w:rsid w:val="00F03422"/>
    <w:rsid w:val="00F03B91"/>
    <w:rsid w:val="00F04E06"/>
    <w:rsid w:val="00F05ABC"/>
    <w:rsid w:val="00F0671E"/>
    <w:rsid w:val="00F07541"/>
    <w:rsid w:val="00F12734"/>
    <w:rsid w:val="00F13724"/>
    <w:rsid w:val="00F14369"/>
    <w:rsid w:val="00F150AF"/>
    <w:rsid w:val="00F17988"/>
    <w:rsid w:val="00F21232"/>
    <w:rsid w:val="00F2266D"/>
    <w:rsid w:val="00F22BCE"/>
    <w:rsid w:val="00F24D01"/>
    <w:rsid w:val="00F24EA6"/>
    <w:rsid w:val="00F362EA"/>
    <w:rsid w:val="00F37CA9"/>
    <w:rsid w:val="00F37FE7"/>
    <w:rsid w:val="00F40124"/>
    <w:rsid w:val="00F40770"/>
    <w:rsid w:val="00F40ED9"/>
    <w:rsid w:val="00F42A9D"/>
    <w:rsid w:val="00F440A5"/>
    <w:rsid w:val="00F44405"/>
    <w:rsid w:val="00F47E82"/>
    <w:rsid w:val="00F53730"/>
    <w:rsid w:val="00F549C8"/>
    <w:rsid w:val="00F54A09"/>
    <w:rsid w:val="00F55AE3"/>
    <w:rsid w:val="00F57890"/>
    <w:rsid w:val="00F60B50"/>
    <w:rsid w:val="00F6192B"/>
    <w:rsid w:val="00F65991"/>
    <w:rsid w:val="00F6634E"/>
    <w:rsid w:val="00F66DDB"/>
    <w:rsid w:val="00F70A99"/>
    <w:rsid w:val="00F71627"/>
    <w:rsid w:val="00F745B6"/>
    <w:rsid w:val="00F75331"/>
    <w:rsid w:val="00F7594A"/>
    <w:rsid w:val="00F76F27"/>
    <w:rsid w:val="00F772CE"/>
    <w:rsid w:val="00F82C38"/>
    <w:rsid w:val="00F82E25"/>
    <w:rsid w:val="00F83F54"/>
    <w:rsid w:val="00F84EAD"/>
    <w:rsid w:val="00F85900"/>
    <w:rsid w:val="00F8598D"/>
    <w:rsid w:val="00F86DC3"/>
    <w:rsid w:val="00F9091A"/>
    <w:rsid w:val="00F92CE1"/>
    <w:rsid w:val="00F9388C"/>
    <w:rsid w:val="00F94524"/>
    <w:rsid w:val="00F94838"/>
    <w:rsid w:val="00F9515F"/>
    <w:rsid w:val="00F95C64"/>
    <w:rsid w:val="00F97BB4"/>
    <w:rsid w:val="00FA0092"/>
    <w:rsid w:val="00FA048C"/>
    <w:rsid w:val="00FA23BC"/>
    <w:rsid w:val="00FA5A32"/>
    <w:rsid w:val="00FA72BD"/>
    <w:rsid w:val="00FA7793"/>
    <w:rsid w:val="00FA7838"/>
    <w:rsid w:val="00FB1B14"/>
    <w:rsid w:val="00FB1DCC"/>
    <w:rsid w:val="00FB2A6E"/>
    <w:rsid w:val="00FB436C"/>
    <w:rsid w:val="00FB4416"/>
    <w:rsid w:val="00FB4788"/>
    <w:rsid w:val="00FB4C8D"/>
    <w:rsid w:val="00FB6B72"/>
    <w:rsid w:val="00FC169D"/>
    <w:rsid w:val="00FC1BD4"/>
    <w:rsid w:val="00FC7AA9"/>
    <w:rsid w:val="00FD17DB"/>
    <w:rsid w:val="00FD291A"/>
    <w:rsid w:val="00FD3751"/>
    <w:rsid w:val="00FE06EF"/>
    <w:rsid w:val="00FE1062"/>
    <w:rsid w:val="00FE1914"/>
    <w:rsid w:val="00FE2EA8"/>
    <w:rsid w:val="00FE5E96"/>
    <w:rsid w:val="00FE6CA9"/>
    <w:rsid w:val="00FE74B6"/>
    <w:rsid w:val="00FF0A09"/>
    <w:rsid w:val="00FF102C"/>
    <w:rsid w:val="00FF27B8"/>
    <w:rsid w:val="00FF4EDC"/>
    <w:rsid w:val="00FF606D"/>
    <w:rsid w:val="00FF7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2DF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7084"/>
    <w:rPr>
      <w:sz w:val="24"/>
      <w:szCs w:val="24"/>
      <w:lang w:eastAsia="en-US"/>
    </w:rPr>
  </w:style>
  <w:style w:type="paragraph" w:styleId="6">
    <w:name w:val="heading 6"/>
    <w:basedOn w:val="a"/>
    <w:next w:val="a"/>
    <w:qFormat/>
    <w:pPr>
      <w:keepNext/>
      <w:ind w:right="-360"/>
      <w:jc w:val="right"/>
      <w:outlineLvl w:val="5"/>
    </w:pPr>
    <w:rPr>
      <w:b/>
      <w:bCs/>
      <w:sz w:val="22"/>
      <w:szCs w:val="22"/>
    </w:rPr>
  </w:style>
  <w:style w:type="paragraph" w:styleId="7">
    <w:name w:val="heading 7"/>
    <w:basedOn w:val="a"/>
    <w:next w:val="a"/>
    <w:qFormat/>
    <w:pPr>
      <w:keepNext/>
      <w:outlineLvl w:val="6"/>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b/>
      <w:bCs/>
      <w:sz w:val="32"/>
      <w:szCs w:val="32"/>
    </w:rPr>
  </w:style>
  <w:style w:type="paragraph" w:styleId="a4">
    <w:name w:val="Body Text"/>
    <w:basedOn w:val="a"/>
    <w:pPr>
      <w:spacing w:after="240"/>
      <w:ind w:firstLine="720"/>
      <w:jc w:val="both"/>
    </w:pPr>
  </w:style>
  <w:style w:type="character" w:styleId="a5">
    <w:name w:val="footnote reference"/>
    <w:semiHidden/>
    <w:rPr>
      <w:vertAlign w:val="superscript"/>
    </w:rPr>
  </w:style>
  <w:style w:type="paragraph" w:styleId="a6">
    <w:name w:val="footnote text"/>
    <w:basedOn w:val="a"/>
    <w:semiHidden/>
    <w:rPr>
      <w:sz w:val="20"/>
      <w:szCs w:val="20"/>
    </w:rPr>
  </w:style>
  <w:style w:type="paragraph" w:styleId="a7">
    <w:name w:val="footer"/>
    <w:basedOn w:val="a"/>
    <w:pPr>
      <w:tabs>
        <w:tab w:val="center" w:pos="4320"/>
        <w:tab w:val="right" w:pos="8640"/>
      </w:tabs>
    </w:pPr>
    <w:rPr>
      <w:sz w:val="20"/>
      <w:szCs w:val="20"/>
    </w:rPr>
  </w:style>
  <w:style w:type="paragraph" w:styleId="2">
    <w:name w:val="Body Text Indent 2"/>
    <w:basedOn w:val="a"/>
    <w:pPr>
      <w:tabs>
        <w:tab w:val="left" w:pos="7200"/>
      </w:tabs>
      <w:ind w:left="5760"/>
    </w:pPr>
  </w:style>
  <w:style w:type="paragraph" w:styleId="3">
    <w:name w:val="Body Text 3"/>
    <w:basedOn w:val="a"/>
    <w:rPr>
      <w:b/>
      <w:bCs/>
      <w:i/>
      <w:iCs/>
      <w:sz w:val="20"/>
      <w:szCs w:val="20"/>
    </w:rPr>
  </w:style>
  <w:style w:type="paragraph" w:styleId="30">
    <w:name w:val="Body Text Indent 3"/>
    <w:basedOn w:val="a"/>
    <w:pPr>
      <w:spacing w:after="120"/>
      <w:ind w:left="283"/>
    </w:pPr>
    <w:rPr>
      <w:sz w:val="16"/>
      <w:szCs w:val="16"/>
    </w:rPr>
  </w:style>
  <w:style w:type="paragraph" w:customStyle="1" w:styleId="BodyTextIndent21">
    <w:name w:val="Body Text Indent 21"/>
    <w:basedOn w:val="a"/>
    <w:pPr>
      <w:ind w:left="720" w:hanging="720"/>
      <w:jc w:val="both"/>
    </w:pPr>
    <w:rPr>
      <w:rFonts w:eastAsia="Times New Roman"/>
      <w:szCs w:val="20"/>
    </w:rPr>
  </w:style>
  <w:style w:type="paragraph" w:styleId="a8">
    <w:name w:val="Balloon Text"/>
    <w:basedOn w:val="a"/>
    <w:semiHidden/>
    <w:rsid w:val="00106BE4"/>
    <w:rPr>
      <w:rFonts w:ascii="Tahoma" w:hAnsi="Tahoma" w:cs="Tahoma"/>
      <w:sz w:val="16"/>
      <w:szCs w:val="16"/>
    </w:rPr>
  </w:style>
  <w:style w:type="character" w:styleId="a9">
    <w:name w:val="annotation reference"/>
    <w:semiHidden/>
    <w:rsid w:val="00B533D7"/>
    <w:rPr>
      <w:sz w:val="21"/>
      <w:szCs w:val="21"/>
    </w:rPr>
  </w:style>
  <w:style w:type="paragraph" w:styleId="aa">
    <w:name w:val="annotation text"/>
    <w:basedOn w:val="a"/>
    <w:semiHidden/>
    <w:rsid w:val="00B533D7"/>
  </w:style>
  <w:style w:type="paragraph" w:styleId="ab">
    <w:name w:val="annotation subject"/>
    <w:basedOn w:val="aa"/>
    <w:next w:val="aa"/>
    <w:semiHidden/>
    <w:rsid w:val="00B533D7"/>
    <w:rPr>
      <w:b/>
      <w:bCs/>
    </w:rPr>
  </w:style>
  <w:style w:type="paragraph" w:customStyle="1" w:styleId="FormatvorlageTextkrperZeilenabstand15Zeilen1">
    <w:name w:val="Formatvorlage Textkörper + Zeilenabstand:  15 Zeilen1"/>
    <w:basedOn w:val="a"/>
    <w:rsid w:val="00D86441"/>
    <w:pPr>
      <w:numPr>
        <w:numId w:val="7"/>
      </w:numPr>
    </w:pPr>
  </w:style>
  <w:style w:type="paragraph" w:styleId="ac">
    <w:name w:val="Document Map"/>
    <w:basedOn w:val="a"/>
    <w:semiHidden/>
    <w:rsid w:val="003E4CD5"/>
    <w:pPr>
      <w:shd w:val="clear" w:color="auto" w:fill="000080"/>
    </w:pPr>
    <w:rPr>
      <w:rFonts w:ascii="Tahoma" w:hAnsi="Tahoma" w:cs="Tahoma"/>
      <w:sz w:val="20"/>
      <w:szCs w:val="20"/>
    </w:rPr>
  </w:style>
  <w:style w:type="character" w:styleId="ad">
    <w:name w:val="page number"/>
    <w:basedOn w:val="a0"/>
    <w:rsid w:val="00BB0C8A"/>
  </w:style>
  <w:style w:type="paragraph" w:styleId="ae">
    <w:name w:val="header"/>
    <w:basedOn w:val="a"/>
    <w:rsid w:val="00BB0C8A"/>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1CharCharCharCharCharCharCharCharCharCharCharCharCharCharCharChar">
    <w:name w:val="Char Char Char Char Char Char Char Char Char Char Char Char Char1 Char Char Char Char Char Char Char Char Char Char Char Char Char Char Char Char"/>
    <w:basedOn w:val="a"/>
    <w:rsid w:val="00BB0C8A"/>
    <w:pPr>
      <w:spacing w:after="160" w:line="240" w:lineRule="exact"/>
    </w:pPr>
    <w:rPr>
      <w:rFonts w:ascii="Verdana" w:hAnsi="Verdana"/>
      <w:sz w:val="20"/>
      <w:szCs w:val="20"/>
    </w:rPr>
  </w:style>
  <w:style w:type="paragraph" w:customStyle="1" w:styleId="Default">
    <w:name w:val="Default"/>
    <w:rsid w:val="007D4CB9"/>
    <w:pPr>
      <w:widowControl w:val="0"/>
      <w:autoSpaceDE w:val="0"/>
      <w:autoSpaceDN w:val="0"/>
      <w:adjustRightInd w:val="0"/>
    </w:pPr>
    <w:rPr>
      <w:color w:val="000000"/>
      <w:sz w:val="24"/>
      <w:szCs w:val="24"/>
    </w:rPr>
  </w:style>
  <w:style w:type="paragraph" w:customStyle="1" w:styleId="CharCharCharCharCharCharCharCharCharCharCharCharChar1CharCharCharChar">
    <w:name w:val="Char Char Char Char Char Char Char Char Char Char Char Char Char1 Char Char Char Char"/>
    <w:basedOn w:val="a"/>
    <w:rsid w:val="006730C2"/>
    <w:pPr>
      <w:spacing w:after="160" w:line="240" w:lineRule="exact"/>
    </w:pPr>
    <w:rPr>
      <w:rFonts w:ascii="Verdana" w:hAnsi="Verdana"/>
      <w:sz w:val="20"/>
      <w:szCs w:val="20"/>
    </w:rPr>
  </w:style>
  <w:style w:type="paragraph" w:customStyle="1" w:styleId="CharCharCharCharCharCharCharCharCharCharCharCharChar1CharCharCharCharCharCharCharCharChar">
    <w:name w:val="Char Char Char Char Char Char Char Char Char Char Char Char Char1 Char Char Char Char Char Char Char Char Char"/>
    <w:basedOn w:val="a"/>
    <w:rsid w:val="00FA5A32"/>
    <w:pPr>
      <w:spacing w:after="160" w:line="240" w:lineRule="exact"/>
    </w:pPr>
    <w:rPr>
      <w:rFonts w:ascii="Verdana" w:hAnsi="Verdana"/>
      <w:sz w:val="20"/>
      <w:szCs w:val="20"/>
    </w:rPr>
  </w:style>
  <w:style w:type="paragraph" w:customStyle="1" w:styleId="CharCharCharCharCharCharCharCharCharCharCharCharChar1CharCharCharCharCharCharChar">
    <w:name w:val="Char Char Char Char Char Char Char Char Char Char Char Char Char1 Char Char Char Char Char Char Char"/>
    <w:basedOn w:val="a"/>
    <w:rsid w:val="00413F87"/>
    <w:pPr>
      <w:spacing w:after="160" w:line="240" w:lineRule="exact"/>
    </w:pPr>
    <w:rPr>
      <w:rFonts w:ascii="Verdana" w:hAnsi="Verdana"/>
      <w:sz w:val="20"/>
      <w:szCs w:val="20"/>
    </w:rPr>
  </w:style>
  <w:style w:type="paragraph" w:customStyle="1" w:styleId="CharCharCharCharCharCharChar">
    <w:name w:val="Char Char Char Char Char Char Char"/>
    <w:basedOn w:val="a"/>
    <w:rsid w:val="0038032A"/>
    <w:pPr>
      <w:spacing w:after="160" w:line="240" w:lineRule="exact"/>
    </w:pPr>
    <w:rPr>
      <w:rFonts w:ascii="Verdana" w:hAnsi="Verdana"/>
      <w:sz w:val="20"/>
      <w:szCs w:val="20"/>
    </w:rPr>
  </w:style>
  <w:style w:type="table" w:styleId="af">
    <w:name w:val="Table Grid"/>
    <w:basedOn w:val="a1"/>
    <w:uiPriority w:val="59"/>
    <w:rsid w:val="005C2D1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0">
    <w:name w:val="List Paragraph"/>
    <w:basedOn w:val="a"/>
    <w:uiPriority w:val="34"/>
    <w:qFormat/>
    <w:rsid w:val="00B60481"/>
    <w:pPr>
      <w:ind w:left="720"/>
      <w:contextualSpacing/>
    </w:pPr>
    <w:rPr>
      <w:rFonts w:eastAsia="Times New Roman"/>
      <w:lang w:eastAsia="zh-CN"/>
    </w:rPr>
  </w:style>
  <w:style w:type="paragraph" w:customStyle="1" w:styleId="af1">
    <w:name w:val="表格文字"/>
    <w:basedOn w:val="a"/>
    <w:rsid w:val="00361AFB"/>
    <w:pPr>
      <w:widowControl w:val="0"/>
      <w:adjustRightInd w:val="0"/>
      <w:snapToGrid w:val="0"/>
      <w:spacing w:afterLines="25"/>
      <w:jc w:val="center"/>
    </w:pPr>
    <w:rPr>
      <w:rFonts w:ascii="楷体_GB2312" w:eastAsia="楷体_GB2312"/>
      <w:kern w:val="2"/>
      <w:sz w:val="21"/>
      <w:szCs w:val="20"/>
      <w:lang w:eastAsia="zh-CN"/>
    </w:rPr>
  </w:style>
  <w:style w:type="paragraph" w:customStyle="1" w:styleId="ListParagraph1">
    <w:name w:val="List Paragraph1"/>
    <w:basedOn w:val="a"/>
    <w:qFormat/>
    <w:rsid w:val="00B51C88"/>
    <w:pPr>
      <w:ind w:left="720"/>
      <w:contextualSpacing/>
    </w:pPr>
    <w:rPr>
      <w:rFonts w:eastAsia="Times New Roman"/>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7084"/>
    <w:rPr>
      <w:sz w:val="24"/>
      <w:szCs w:val="24"/>
      <w:lang w:eastAsia="en-US"/>
    </w:rPr>
  </w:style>
  <w:style w:type="paragraph" w:styleId="6">
    <w:name w:val="heading 6"/>
    <w:basedOn w:val="a"/>
    <w:next w:val="a"/>
    <w:qFormat/>
    <w:pPr>
      <w:keepNext/>
      <w:ind w:right="-360"/>
      <w:jc w:val="right"/>
      <w:outlineLvl w:val="5"/>
    </w:pPr>
    <w:rPr>
      <w:b/>
      <w:bCs/>
      <w:sz w:val="22"/>
      <w:szCs w:val="22"/>
    </w:rPr>
  </w:style>
  <w:style w:type="paragraph" w:styleId="7">
    <w:name w:val="heading 7"/>
    <w:basedOn w:val="a"/>
    <w:next w:val="a"/>
    <w:qFormat/>
    <w:pPr>
      <w:keepNext/>
      <w:outlineLvl w:val="6"/>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b/>
      <w:bCs/>
      <w:sz w:val="32"/>
      <w:szCs w:val="32"/>
    </w:rPr>
  </w:style>
  <w:style w:type="paragraph" w:styleId="a4">
    <w:name w:val="Body Text"/>
    <w:basedOn w:val="a"/>
    <w:pPr>
      <w:spacing w:after="240"/>
      <w:ind w:firstLine="720"/>
      <w:jc w:val="both"/>
    </w:pPr>
  </w:style>
  <w:style w:type="character" w:styleId="a5">
    <w:name w:val="footnote reference"/>
    <w:semiHidden/>
    <w:rPr>
      <w:vertAlign w:val="superscript"/>
    </w:rPr>
  </w:style>
  <w:style w:type="paragraph" w:styleId="a6">
    <w:name w:val="footnote text"/>
    <w:basedOn w:val="a"/>
    <w:semiHidden/>
    <w:rPr>
      <w:sz w:val="20"/>
      <w:szCs w:val="20"/>
    </w:rPr>
  </w:style>
  <w:style w:type="paragraph" w:styleId="a7">
    <w:name w:val="footer"/>
    <w:basedOn w:val="a"/>
    <w:pPr>
      <w:tabs>
        <w:tab w:val="center" w:pos="4320"/>
        <w:tab w:val="right" w:pos="8640"/>
      </w:tabs>
    </w:pPr>
    <w:rPr>
      <w:sz w:val="20"/>
      <w:szCs w:val="20"/>
    </w:rPr>
  </w:style>
  <w:style w:type="paragraph" w:styleId="2">
    <w:name w:val="Body Text Indent 2"/>
    <w:basedOn w:val="a"/>
    <w:pPr>
      <w:tabs>
        <w:tab w:val="left" w:pos="7200"/>
      </w:tabs>
      <w:ind w:left="5760"/>
    </w:pPr>
  </w:style>
  <w:style w:type="paragraph" w:styleId="3">
    <w:name w:val="Body Text 3"/>
    <w:basedOn w:val="a"/>
    <w:rPr>
      <w:b/>
      <w:bCs/>
      <w:i/>
      <w:iCs/>
      <w:sz w:val="20"/>
      <w:szCs w:val="20"/>
    </w:rPr>
  </w:style>
  <w:style w:type="paragraph" w:styleId="30">
    <w:name w:val="Body Text Indent 3"/>
    <w:basedOn w:val="a"/>
    <w:pPr>
      <w:spacing w:after="120"/>
      <w:ind w:left="283"/>
    </w:pPr>
    <w:rPr>
      <w:sz w:val="16"/>
      <w:szCs w:val="16"/>
    </w:rPr>
  </w:style>
  <w:style w:type="paragraph" w:customStyle="1" w:styleId="BodyTextIndent21">
    <w:name w:val="Body Text Indent 21"/>
    <w:basedOn w:val="a"/>
    <w:pPr>
      <w:ind w:left="720" w:hanging="720"/>
      <w:jc w:val="both"/>
    </w:pPr>
    <w:rPr>
      <w:rFonts w:eastAsia="Times New Roman"/>
      <w:szCs w:val="20"/>
    </w:rPr>
  </w:style>
  <w:style w:type="paragraph" w:styleId="a8">
    <w:name w:val="Balloon Text"/>
    <w:basedOn w:val="a"/>
    <w:semiHidden/>
    <w:rsid w:val="00106BE4"/>
    <w:rPr>
      <w:rFonts w:ascii="Tahoma" w:hAnsi="Tahoma" w:cs="Tahoma"/>
      <w:sz w:val="16"/>
      <w:szCs w:val="16"/>
    </w:rPr>
  </w:style>
  <w:style w:type="character" w:styleId="a9">
    <w:name w:val="annotation reference"/>
    <w:semiHidden/>
    <w:rsid w:val="00B533D7"/>
    <w:rPr>
      <w:sz w:val="21"/>
      <w:szCs w:val="21"/>
    </w:rPr>
  </w:style>
  <w:style w:type="paragraph" w:styleId="aa">
    <w:name w:val="annotation text"/>
    <w:basedOn w:val="a"/>
    <w:semiHidden/>
    <w:rsid w:val="00B533D7"/>
  </w:style>
  <w:style w:type="paragraph" w:styleId="ab">
    <w:name w:val="annotation subject"/>
    <w:basedOn w:val="aa"/>
    <w:next w:val="aa"/>
    <w:semiHidden/>
    <w:rsid w:val="00B533D7"/>
    <w:rPr>
      <w:b/>
      <w:bCs/>
    </w:rPr>
  </w:style>
  <w:style w:type="paragraph" w:customStyle="1" w:styleId="FormatvorlageTextkrperZeilenabstand15Zeilen1">
    <w:name w:val="Formatvorlage Textkörper + Zeilenabstand:  15 Zeilen1"/>
    <w:basedOn w:val="a"/>
    <w:rsid w:val="00D86441"/>
    <w:pPr>
      <w:numPr>
        <w:numId w:val="7"/>
      </w:numPr>
    </w:pPr>
  </w:style>
  <w:style w:type="paragraph" w:styleId="ac">
    <w:name w:val="Document Map"/>
    <w:basedOn w:val="a"/>
    <w:semiHidden/>
    <w:rsid w:val="003E4CD5"/>
    <w:pPr>
      <w:shd w:val="clear" w:color="auto" w:fill="000080"/>
    </w:pPr>
    <w:rPr>
      <w:rFonts w:ascii="Tahoma" w:hAnsi="Tahoma" w:cs="Tahoma"/>
      <w:sz w:val="20"/>
      <w:szCs w:val="20"/>
    </w:rPr>
  </w:style>
  <w:style w:type="character" w:styleId="ad">
    <w:name w:val="page number"/>
    <w:basedOn w:val="a0"/>
    <w:rsid w:val="00BB0C8A"/>
  </w:style>
  <w:style w:type="paragraph" w:styleId="ae">
    <w:name w:val="header"/>
    <w:basedOn w:val="a"/>
    <w:rsid w:val="00BB0C8A"/>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1CharCharCharCharCharCharCharCharCharCharCharCharCharCharCharChar">
    <w:name w:val="Char Char Char Char Char Char Char Char Char Char Char Char Char1 Char Char Char Char Char Char Char Char Char Char Char Char Char Char Char Char"/>
    <w:basedOn w:val="a"/>
    <w:rsid w:val="00BB0C8A"/>
    <w:pPr>
      <w:spacing w:after="160" w:line="240" w:lineRule="exact"/>
    </w:pPr>
    <w:rPr>
      <w:rFonts w:ascii="Verdana" w:hAnsi="Verdana"/>
      <w:sz w:val="20"/>
      <w:szCs w:val="20"/>
    </w:rPr>
  </w:style>
  <w:style w:type="paragraph" w:customStyle="1" w:styleId="Default">
    <w:name w:val="Default"/>
    <w:rsid w:val="007D4CB9"/>
    <w:pPr>
      <w:widowControl w:val="0"/>
      <w:autoSpaceDE w:val="0"/>
      <w:autoSpaceDN w:val="0"/>
      <w:adjustRightInd w:val="0"/>
    </w:pPr>
    <w:rPr>
      <w:color w:val="000000"/>
      <w:sz w:val="24"/>
      <w:szCs w:val="24"/>
    </w:rPr>
  </w:style>
  <w:style w:type="paragraph" w:customStyle="1" w:styleId="CharCharCharCharCharCharCharCharCharCharCharCharChar1CharCharCharChar">
    <w:name w:val="Char Char Char Char Char Char Char Char Char Char Char Char Char1 Char Char Char Char"/>
    <w:basedOn w:val="a"/>
    <w:rsid w:val="006730C2"/>
    <w:pPr>
      <w:spacing w:after="160" w:line="240" w:lineRule="exact"/>
    </w:pPr>
    <w:rPr>
      <w:rFonts w:ascii="Verdana" w:hAnsi="Verdana"/>
      <w:sz w:val="20"/>
      <w:szCs w:val="20"/>
    </w:rPr>
  </w:style>
  <w:style w:type="paragraph" w:customStyle="1" w:styleId="CharCharCharCharCharCharCharCharCharCharCharCharChar1CharCharCharCharCharCharCharCharChar">
    <w:name w:val="Char Char Char Char Char Char Char Char Char Char Char Char Char1 Char Char Char Char Char Char Char Char Char"/>
    <w:basedOn w:val="a"/>
    <w:rsid w:val="00FA5A32"/>
    <w:pPr>
      <w:spacing w:after="160" w:line="240" w:lineRule="exact"/>
    </w:pPr>
    <w:rPr>
      <w:rFonts w:ascii="Verdana" w:hAnsi="Verdana"/>
      <w:sz w:val="20"/>
      <w:szCs w:val="20"/>
    </w:rPr>
  </w:style>
  <w:style w:type="paragraph" w:customStyle="1" w:styleId="CharCharCharCharCharCharCharCharCharCharCharCharChar1CharCharCharCharCharCharChar">
    <w:name w:val="Char Char Char Char Char Char Char Char Char Char Char Char Char1 Char Char Char Char Char Char Char"/>
    <w:basedOn w:val="a"/>
    <w:rsid w:val="00413F87"/>
    <w:pPr>
      <w:spacing w:after="160" w:line="240" w:lineRule="exact"/>
    </w:pPr>
    <w:rPr>
      <w:rFonts w:ascii="Verdana" w:hAnsi="Verdana"/>
      <w:sz w:val="20"/>
      <w:szCs w:val="20"/>
    </w:rPr>
  </w:style>
  <w:style w:type="paragraph" w:customStyle="1" w:styleId="CharCharCharCharCharCharChar">
    <w:name w:val="Char Char Char Char Char Char Char"/>
    <w:basedOn w:val="a"/>
    <w:rsid w:val="0038032A"/>
    <w:pPr>
      <w:spacing w:after="160" w:line="240" w:lineRule="exact"/>
    </w:pPr>
    <w:rPr>
      <w:rFonts w:ascii="Verdana" w:hAnsi="Verdana"/>
      <w:sz w:val="20"/>
      <w:szCs w:val="20"/>
    </w:rPr>
  </w:style>
  <w:style w:type="table" w:styleId="af">
    <w:name w:val="Table Grid"/>
    <w:basedOn w:val="a1"/>
    <w:uiPriority w:val="59"/>
    <w:rsid w:val="005C2D1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0">
    <w:name w:val="List Paragraph"/>
    <w:basedOn w:val="a"/>
    <w:uiPriority w:val="34"/>
    <w:qFormat/>
    <w:rsid w:val="00B60481"/>
    <w:pPr>
      <w:ind w:left="720"/>
      <w:contextualSpacing/>
    </w:pPr>
    <w:rPr>
      <w:rFonts w:eastAsia="Times New Roman"/>
      <w:lang w:eastAsia="zh-CN"/>
    </w:rPr>
  </w:style>
  <w:style w:type="paragraph" w:customStyle="1" w:styleId="af1">
    <w:name w:val="表格文字"/>
    <w:basedOn w:val="a"/>
    <w:rsid w:val="00361AFB"/>
    <w:pPr>
      <w:widowControl w:val="0"/>
      <w:adjustRightInd w:val="0"/>
      <w:snapToGrid w:val="0"/>
      <w:spacing w:afterLines="25"/>
      <w:jc w:val="center"/>
    </w:pPr>
    <w:rPr>
      <w:rFonts w:ascii="楷体_GB2312" w:eastAsia="楷体_GB2312"/>
      <w:kern w:val="2"/>
      <w:sz w:val="21"/>
      <w:szCs w:val="20"/>
      <w:lang w:eastAsia="zh-CN"/>
    </w:rPr>
  </w:style>
  <w:style w:type="paragraph" w:customStyle="1" w:styleId="ListParagraph1">
    <w:name w:val="List Paragraph1"/>
    <w:basedOn w:val="a"/>
    <w:qFormat/>
    <w:rsid w:val="00B51C88"/>
    <w:pPr>
      <w:ind w:left="720"/>
      <w:contextualSpacing/>
    </w:pPr>
    <w:rPr>
      <w:rFonts w:eastAsia="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72540">
      <w:bodyDiv w:val="1"/>
      <w:marLeft w:val="0"/>
      <w:marRight w:val="0"/>
      <w:marTop w:val="0"/>
      <w:marBottom w:val="0"/>
      <w:divBdr>
        <w:top w:val="none" w:sz="0" w:space="0" w:color="auto"/>
        <w:left w:val="none" w:sz="0" w:space="0" w:color="auto"/>
        <w:bottom w:val="none" w:sz="0" w:space="0" w:color="auto"/>
        <w:right w:val="none" w:sz="0" w:space="0" w:color="auto"/>
      </w:divBdr>
    </w:div>
    <w:div w:id="76875772">
      <w:bodyDiv w:val="1"/>
      <w:marLeft w:val="0"/>
      <w:marRight w:val="0"/>
      <w:marTop w:val="0"/>
      <w:marBottom w:val="0"/>
      <w:divBdr>
        <w:top w:val="none" w:sz="0" w:space="0" w:color="auto"/>
        <w:left w:val="none" w:sz="0" w:space="0" w:color="auto"/>
        <w:bottom w:val="none" w:sz="0" w:space="0" w:color="auto"/>
        <w:right w:val="none" w:sz="0" w:space="0" w:color="auto"/>
      </w:divBdr>
      <w:divsChild>
        <w:div w:id="907300135">
          <w:marLeft w:val="806"/>
          <w:marRight w:val="0"/>
          <w:marTop w:val="106"/>
          <w:marBottom w:val="0"/>
          <w:divBdr>
            <w:top w:val="none" w:sz="0" w:space="0" w:color="auto"/>
            <w:left w:val="none" w:sz="0" w:space="0" w:color="auto"/>
            <w:bottom w:val="none" w:sz="0" w:space="0" w:color="auto"/>
            <w:right w:val="none" w:sz="0" w:space="0" w:color="auto"/>
          </w:divBdr>
        </w:div>
        <w:div w:id="984505689">
          <w:marLeft w:val="806"/>
          <w:marRight w:val="0"/>
          <w:marTop w:val="106"/>
          <w:marBottom w:val="0"/>
          <w:divBdr>
            <w:top w:val="none" w:sz="0" w:space="0" w:color="auto"/>
            <w:left w:val="none" w:sz="0" w:space="0" w:color="auto"/>
            <w:bottom w:val="none" w:sz="0" w:space="0" w:color="auto"/>
            <w:right w:val="none" w:sz="0" w:space="0" w:color="auto"/>
          </w:divBdr>
        </w:div>
        <w:div w:id="1179124245">
          <w:marLeft w:val="806"/>
          <w:marRight w:val="0"/>
          <w:marTop w:val="106"/>
          <w:marBottom w:val="0"/>
          <w:divBdr>
            <w:top w:val="none" w:sz="0" w:space="0" w:color="auto"/>
            <w:left w:val="none" w:sz="0" w:space="0" w:color="auto"/>
            <w:bottom w:val="none" w:sz="0" w:space="0" w:color="auto"/>
            <w:right w:val="none" w:sz="0" w:space="0" w:color="auto"/>
          </w:divBdr>
        </w:div>
        <w:div w:id="1179392598">
          <w:marLeft w:val="806"/>
          <w:marRight w:val="0"/>
          <w:marTop w:val="106"/>
          <w:marBottom w:val="0"/>
          <w:divBdr>
            <w:top w:val="none" w:sz="0" w:space="0" w:color="auto"/>
            <w:left w:val="none" w:sz="0" w:space="0" w:color="auto"/>
            <w:bottom w:val="none" w:sz="0" w:space="0" w:color="auto"/>
            <w:right w:val="none" w:sz="0" w:space="0" w:color="auto"/>
          </w:divBdr>
        </w:div>
        <w:div w:id="1415516787">
          <w:marLeft w:val="806"/>
          <w:marRight w:val="0"/>
          <w:marTop w:val="106"/>
          <w:marBottom w:val="0"/>
          <w:divBdr>
            <w:top w:val="none" w:sz="0" w:space="0" w:color="auto"/>
            <w:left w:val="none" w:sz="0" w:space="0" w:color="auto"/>
            <w:bottom w:val="none" w:sz="0" w:space="0" w:color="auto"/>
            <w:right w:val="none" w:sz="0" w:space="0" w:color="auto"/>
          </w:divBdr>
        </w:div>
        <w:div w:id="1641884636">
          <w:marLeft w:val="806"/>
          <w:marRight w:val="0"/>
          <w:marTop w:val="106"/>
          <w:marBottom w:val="0"/>
          <w:divBdr>
            <w:top w:val="none" w:sz="0" w:space="0" w:color="auto"/>
            <w:left w:val="none" w:sz="0" w:space="0" w:color="auto"/>
            <w:bottom w:val="none" w:sz="0" w:space="0" w:color="auto"/>
            <w:right w:val="none" w:sz="0" w:space="0" w:color="auto"/>
          </w:divBdr>
        </w:div>
        <w:div w:id="1856528727">
          <w:marLeft w:val="806"/>
          <w:marRight w:val="0"/>
          <w:marTop w:val="106"/>
          <w:marBottom w:val="0"/>
          <w:divBdr>
            <w:top w:val="none" w:sz="0" w:space="0" w:color="auto"/>
            <w:left w:val="none" w:sz="0" w:space="0" w:color="auto"/>
            <w:bottom w:val="none" w:sz="0" w:space="0" w:color="auto"/>
            <w:right w:val="none" w:sz="0" w:space="0" w:color="auto"/>
          </w:divBdr>
        </w:div>
        <w:div w:id="1973317797">
          <w:marLeft w:val="806"/>
          <w:marRight w:val="0"/>
          <w:marTop w:val="106"/>
          <w:marBottom w:val="0"/>
          <w:divBdr>
            <w:top w:val="none" w:sz="0" w:space="0" w:color="auto"/>
            <w:left w:val="none" w:sz="0" w:space="0" w:color="auto"/>
            <w:bottom w:val="none" w:sz="0" w:space="0" w:color="auto"/>
            <w:right w:val="none" w:sz="0" w:space="0" w:color="auto"/>
          </w:divBdr>
        </w:div>
      </w:divsChild>
    </w:div>
    <w:div w:id="112098866">
      <w:bodyDiv w:val="1"/>
      <w:marLeft w:val="0"/>
      <w:marRight w:val="0"/>
      <w:marTop w:val="0"/>
      <w:marBottom w:val="0"/>
      <w:divBdr>
        <w:top w:val="none" w:sz="0" w:space="0" w:color="auto"/>
        <w:left w:val="none" w:sz="0" w:space="0" w:color="auto"/>
        <w:bottom w:val="none" w:sz="0" w:space="0" w:color="auto"/>
        <w:right w:val="none" w:sz="0" w:space="0" w:color="auto"/>
      </w:divBdr>
      <w:divsChild>
        <w:div w:id="1592012296">
          <w:marLeft w:val="0"/>
          <w:marRight w:val="0"/>
          <w:marTop w:val="0"/>
          <w:marBottom w:val="0"/>
          <w:divBdr>
            <w:top w:val="none" w:sz="0" w:space="0" w:color="auto"/>
            <w:left w:val="none" w:sz="0" w:space="0" w:color="auto"/>
            <w:bottom w:val="none" w:sz="0" w:space="0" w:color="auto"/>
            <w:right w:val="none" w:sz="0" w:space="0" w:color="auto"/>
          </w:divBdr>
          <w:divsChild>
            <w:div w:id="382102862">
              <w:marLeft w:val="0"/>
              <w:marRight w:val="0"/>
              <w:marTop w:val="0"/>
              <w:marBottom w:val="0"/>
              <w:divBdr>
                <w:top w:val="none" w:sz="0" w:space="0" w:color="auto"/>
                <w:left w:val="none" w:sz="0" w:space="0" w:color="auto"/>
                <w:bottom w:val="none" w:sz="0" w:space="0" w:color="auto"/>
                <w:right w:val="none" w:sz="0" w:space="0" w:color="auto"/>
              </w:divBdr>
            </w:div>
            <w:div w:id="1069301153">
              <w:marLeft w:val="0"/>
              <w:marRight w:val="0"/>
              <w:marTop w:val="0"/>
              <w:marBottom w:val="0"/>
              <w:divBdr>
                <w:top w:val="none" w:sz="0" w:space="0" w:color="auto"/>
                <w:left w:val="none" w:sz="0" w:space="0" w:color="auto"/>
                <w:bottom w:val="none" w:sz="0" w:space="0" w:color="auto"/>
                <w:right w:val="none" w:sz="0" w:space="0" w:color="auto"/>
              </w:divBdr>
            </w:div>
            <w:div w:id="1905675825">
              <w:marLeft w:val="0"/>
              <w:marRight w:val="0"/>
              <w:marTop w:val="0"/>
              <w:marBottom w:val="0"/>
              <w:divBdr>
                <w:top w:val="none" w:sz="0" w:space="0" w:color="auto"/>
                <w:left w:val="none" w:sz="0" w:space="0" w:color="auto"/>
                <w:bottom w:val="none" w:sz="0" w:space="0" w:color="auto"/>
                <w:right w:val="none" w:sz="0" w:space="0" w:color="auto"/>
              </w:divBdr>
            </w:div>
            <w:div w:id="213872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5484">
      <w:bodyDiv w:val="1"/>
      <w:marLeft w:val="0"/>
      <w:marRight w:val="0"/>
      <w:marTop w:val="0"/>
      <w:marBottom w:val="0"/>
      <w:divBdr>
        <w:top w:val="none" w:sz="0" w:space="0" w:color="auto"/>
        <w:left w:val="none" w:sz="0" w:space="0" w:color="auto"/>
        <w:bottom w:val="none" w:sz="0" w:space="0" w:color="auto"/>
        <w:right w:val="none" w:sz="0" w:space="0" w:color="auto"/>
      </w:divBdr>
    </w:div>
    <w:div w:id="278218538">
      <w:bodyDiv w:val="1"/>
      <w:marLeft w:val="0"/>
      <w:marRight w:val="0"/>
      <w:marTop w:val="0"/>
      <w:marBottom w:val="0"/>
      <w:divBdr>
        <w:top w:val="none" w:sz="0" w:space="0" w:color="auto"/>
        <w:left w:val="none" w:sz="0" w:space="0" w:color="auto"/>
        <w:bottom w:val="none" w:sz="0" w:space="0" w:color="auto"/>
        <w:right w:val="none" w:sz="0" w:space="0" w:color="auto"/>
      </w:divBdr>
    </w:div>
    <w:div w:id="279341169">
      <w:bodyDiv w:val="1"/>
      <w:marLeft w:val="0"/>
      <w:marRight w:val="0"/>
      <w:marTop w:val="0"/>
      <w:marBottom w:val="0"/>
      <w:divBdr>
        <w:top w:val="none" w:sz="0" w:space="0" w:color="auto"/>
        <w:left w:val="none" w:sz="0" w:space="0" w:color="auto"/>
        <w:bottom w:val="none" w:sz="0" w:space="0" w:color="auto"/>
        <w:right w:val="none" w:sz="0" w:space="0" w:color="auto"/>
      </w:divBdr>
    </w:div>
    <w:div w:id="317924305">
      <w:bodyDiv w:val="1"/>
      <w:marLeft w:val="0"/>
      <w:marRight w:val="0"/>
      <w:marTop w:val="0"/>
      <w:marBottom w:val="0"/>
      <w:divBdr>
        <w:top w:val="none" w:sz="0" w:space="0" w:color="auto"/>
        <w:left w:val="none" w:sz="0" w:space="0" w:color="auto"/>
        <w:bottom w:val="none" w:sz="0" w:space="0" w:color="auto"/>
        <w:right w:val="none" w:sz="0" w:space="0" w:color="auto"/>
      </w:divBdr>
    </w:div>
    <w:div w:id="398285662">
      <w:bodyDiv w:val="1"/>
      <w:marLeft w:val="0"/>
      <w:marRight w:val="0"/>
      <w:marTop w:val="0"/>
      <w:marBottom w:val="0"/>
      <w:divBdr>
        <w:top w:val="none" w:sz="0" w:space="0" w:color="auto"/>
        <w:left w:val="none" w:sz="0" w:space="0" w:color="auto"/>
        <w:bottom w:val="none" w:sz="0" w:space="0" w:color="auto"/>
        <w:right w:val="none" w:sz="0" w:space="0" w:color="auto"/>
      </w:divBdr>
      <w:divsChild>
        <w:div w:id="1046104009">
          <w:marLeft w:val="0"/>
          <w:marRight w:val="0"/>
          <w:marTop w:val="0"/>
          <w:marBottom w:val="0"/>
          <w:divBdr>
            <w:top w:val="none" w:sz="0" w:space="0" w:color="auto"/>
            <w:left w:val="none" w:sz="0" w:space="0" w:color="auto"/>
            <w:bottom w:val="none" w:sz="0" w:space="0" w:color="auto"/>
            <w:right w:val="none" w:sz="0" w:space="0" w:color="auto"/>
          </w:divBdr>
          <w:divsChild>
            <w:div w:id="477958844">
              <w:marLeft w:val="0"/>
              <w:marRight w:val="0"/>
              <w:marTop w:val="0"/>
              <w:marBottom w:val="0"/>
              <w:divBdr>
                <w:top w:val="none" w:sz="0" w:space="0" w:color="auto"/>
                <w:left w:val="none" w:sz="0" w:space="0" w:color="auto"/>
                <w:bottom w:val="none" w:sz="0" w:space="0" w:color="auto"/>
                <w:right w:val="none" w:sz="0" w:space="0" w:color="auto"/>
              </w:divBdr>
            </w:div>
            <w:div w:id="989023900">
              <w:marLeft w:val="0"/>
              <w:marRight w:val="0"/>
              <w:marTop w:val="0"/>
              <w:marBottom w:val="0"/>
              <w:divBdr>
                <w:top w:val="none" w:sz="0" w:space="0" w:color="auto"/>
                <w:left w:val="none" w:sz="0" w:space="0" w:color="auto"/>
                <w:bottom w:val="none" w:sz="0" w:space="0" w:color="auto"/>
                <w:right w:val="none" w:sz="0" w:space="0" w:color="auto"/>
              </w:divBdr>
            </w:div>
            <w:div w:id="168855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5694">
      <w:bodyDiv w:val="1"/>
      <w:marLeft w:val="0"/>
      <w:marRight w:val="0"/>
      <w:marTop w:val="0"/>
      <w:marBottom w:val="0"/>
      <w:divBdr>
        <w:top w:val="none" w:sz="0" w:space="0" w:color="auto"/>
        <w:left w:val="none" w:sz="0" w:space="0" w:color="auto"/>
        <w:bottom w:val="none" w:sz="0" w:space="0" w:color="auto"/>
        <w:right w:val="none" w:sz="0" w:space="0" w:color="auto"/>
      </w:divBdr>
    </w:div>
    <w:div w:id="886721110">
      <w:bodyDiv w:val="1"/>
      <w:marLeft w:val="0"/>
      <w:marRight w:val="0"/>
      <w:marTop w:val="0"/>
      <w:marBottom w:val="0"/>
      <w:divBdr>
        <w:top w:val="none" w:sz="0" w:space="0" w:color="auto"/>
        <w:left w:val="none" w:sz="0" w:space="0" w:color="auto"/>
        <w:bottom w:val="none" w:sz="0" w:space="0" w:color="auto"/>
        <w:right w:val="none" w:sz="0" w:space="0" w:color="auto"/>
      </w:divBdr>
    </w:div>
    <w:div w:id="1156805423">
      <w:bodyDiv w:val="1"/>
      <w:marLeft w:val="0"/>
      <w:marRight w:val="0"/>
      <w:marTop w:val="0"/>
      <w:marBottom w:val="0"/>
      <w:divBdr>
        <w:top w:val="none" w:sz="0" w:space="0" w:color="auto"/>
        <w:left w:val="none" w:sz="0" w:space="0" w:color="auto"/>
        <w:bottom w:val="none" w:sz="0" w:space="0" w:color="auto"/>
        <w:right w:val="none" w:sz="0" w:space="0" w:color="auto"/>
      </w:divBdr>
    </w:div>
    <w:div w:id="1270355089">
      <w:bodyDiv w:val="1"/>
      <w:marLeft w:val="0"/>
      <w:marRight w:val="0"/>
      <w:marTop w:val="0"/>
      <w:marBottom w:val="0"/>
      <w:divBdr>
        <w:top w:val="none" w:sz="0" w:space="0" w:color="auto"/>
        <w:left w:val="none" w:sz="0" w:space="0" w:color="auto"/>
        <w:bottom w:val="none" w:sz="0" w:space="0" w:color="auto"/>
        <w:right w:val="none" w:sz="0" w:space="0" w:color="auto"/>
      </w:divBdr>
    </w:div>
    <w:div w:id="1286160478">
      <w:bodyDiv w:val="1"/>
      <w:marLeft w:val="0"/>
      <w:marRight w:val="0"/>
      <w:marTop w:val="0"/>
      <w:marBottom w:val="0"/>
      <w:divBdr>
        <w:top w:val="none" w:sz="0" w:space="0" w:color="auto"/>
        <w:left w:val="none" w:sz="0" w:space="0" w:color="auto"/>
        <w:bottom w:val="none" w:sz="0" w:space="0" w:color="auto"/>
        <w:right w:val="none" w:sz="0" w:space="0" w:color="auto"/>
      </w:divBdr>
      <w:divsChild>
        <w:div w:id="78986022">
          <w:marLeft w:val="806"/>
          <w:marRight w:val="0"/>
          <w:marTop w:val="96"/>
          <w:marBottom w:val="0"/>
          <w:divBdr>
            <w:top w:val="none" w:sz="0" w:space="0" w:color="auto"/>
            <w:left w:val="none" w:sz="0" w:space="0" w:color="auto"/>
            <w:bottom w:val="none" w:sz="0" w:space="0" w:color="auto"/>
            <w:right w:val="none" w:sz="0" w:space="0" w:color="auto"/>
          </w:divBdr>
        </w:div>
        <w:div w:id="555973363">
          <w:marLeft w:val="806"/>
          <w:marRight w:val="0"/>
          <w:marTop w:val="96"/>
          <w:marBottom w:val="0"/>
          <w:divBdr>
            <w:top w:val="none" w:sz="0" w:space="0" w:color="auto"/>
            <w:left w:val="none" w:sz="0" w:space="0" w:color="auto"/>
            <w:bottom w:val="none" w:sz="0" w:space="0" w:color="auto"/>
            <w:right w:val="none" w:sz="0" w:space="0" w:color="auto"/>
          </w:divBdr>
        </w:div>
        <w:div w:id="689061776">
          <w:marLeft w:val="806"/>
          <w:marRight w:val="0"/>
          <w:marTop w:val="96"/>
          <w:marBottom w:val="0"/>
          <w:divBdr>
            <w:top w:val="none" w:sz="0" w:space="0" w:color="auto"/>
            <w:left w:val="none" w:sz="0" w:space="0" w:color="auto"/>
            <w:bottom w:val="none" w:sz="0" w:space="0" w:color="auto"/>
            <w:right w:val="none" w:sz="0" w:space="0" w:color="auto"/>
          </w:divBdr>
        </w:div>
        <w:div w:id="695809180">
          <w:marLeft w:val="806"/>
          <w:marRight w:val="0"/>
          <w:marTop w:val="96"/>
          <w:marBottom w:val="0"/>
          <w:divBdr>
            <w:top w:val="none" w:sz="0" w:space="0" w:color="auto"/>
            <w:left w:val="none" w:sz="0" w:space="0" w:color="auto"/>
            <w:bottom w:val="none" w:sz="0" w:space="0" w:color="auto"/>
            <w:right w:val="none" w:sz="0" w:space="0" w:color="auto"/>
          </w:divBdr>
        </w:div>
        <w:div w:id="848133664">
          <w:marLeft w:val="806"/>
          <w:marRight w:val="0"/>
          <w:marTop w:val="96"/>
          <w:marBottom w:val="0"/>
          <w:divBdr>
            <w:top w:val="none" w:sz="0" w:space="0" w:color="auto"/>
            <w:left w:val="none" w:sz="0" w:space="0" w:color="auto"/>
            <w:bottom w:val="none" w:sz="0" w:space="0" w:color="auto"/>
            <w:right w:val="none" w:sz="0" w:space="0" w:color="auto"/>
          </w:divBdr>
        </w:div>
        <w:div w:id="1214806018">
          <w:marLeft w:val="806"/>
          <w:marRight w:val="0"/>
          <w:marTop w:val="96"/>
          <w:marBottom w:val="0"/>
          <w:divBdr>
            <w:top w:val="none" w:sz="0" w:space="0" w:color="auto"/>
            <w:left w:val="none" w:sz="0" w:space="0" w:color="auto"/>
            <w:bottom w:val="none" w:sz="0" w:space="0" w:color="auto"/>
            <w:right w:val="none" w:sz="0" w:space="0" w:color="auto"/>
          </w:divBdr>
        </w:div>
        <w:div w:id="1253314642">
          <w:marLeft w:val="806"/>
          <w:marRight w:val="0"/>
          <w:marTop w:val="96"/>
          <w:marBottom w:val="0"/>
          <w:divBdr>
            <w:top w:val="none" w:sz="0" w:space="0" w:color="auto"/>
            <w:left w:val="none" w:sz="0" w:space="0" w:color="auto"/>
            <w:bottom w:val="none" w:sz="0" w:space="0" w:color="auto"/>
            <w:right w:val="none" w:sz="0" w:space="0" w:color="auto"/>
          </w:divBdr>
        </w:div>
        <w:div w:id="1857959617">
          <w:marLeft w:val="806"/>
          <w:marRight w:val="0"/>
          <w:marTop w:val="96"/>
          <w:marBottom w:val="0"/>
          <w:divBdr>
            <w:top w:val="none" w:sz="0" w:space="0" w:color="auto"/>
            <w:left w:val="none" w:sz="0" w:space="0" w:color="auto"/>
            <w:bottom w:val="none" w:sz="0" w:space="0" w:color="auto"/>
            <w:right w:val="none" w:sz="0" w:space="0" w:color="auto"/>
          </w:divBdr>
        </w:div>
        <w:div w:id="2103797628">
          <w:marLeft w:val="806"/>
          <w:marRight w:val="0"/>
          <w:marTop w:val="96"/>
          <w:marBottom w:val="0"/>
          <w:divBdr>
            <w:top w:val="none" w:sz="0" w:space="0" w:color="auto"/>
            <w:left w:val="none" w:sz="0" w:space="0" w:color="auto"/>
            <w:bottom w:val="none" w:sz="0" w:space="0" w:color="auto"/>
            <w:right w:val="none" w:sz="0" w:space="0" w:color="auto"/>
          </w:divBdr>
        </w:div>
      </w:divsChild>
    </w:div>
    <w:div w:id="1376078458">
      <w:bodyDiv w:val="1"/>
      <w:marLeft w:val="0"/>
      <w:marRight w:val="0"/>
      <w:marTop w:val="0"/>
      <w:marBottom w:val="0"/>
      <w:divBdr>
        <w:top w:val="none" w:sz="0" w:space="0" w:color="auto"/>
        <w:left w:val="none" w:sz="0" w:space="0" w:color="auto"/>
        <w:bottom w:val="none" w:sz="0" w:space="0" w:color="auto"/>
        <w:right w:val="none" w:sz="0" w:space="0" w:color="auto"/>
      </w:divBdr>
    </w:div>
    <w:div w:id="1419714891">
      <w:bodyDiv w:val="1"/>
      <w:marLeft w:val="0"/>
      <w:marRight w:val="0"/>
      <w:marTop w:val="0"/>
      <w:marBottom w:val="0"/>
      <w:divBdr>
        <w:top w:val="none" w:sz="0" w:space="0" w:color="auto"/>
        <w:left w:val="none" w:sz="0" w:space="0" w:color="auto"/>
        <w:bottom w:val="none" w:sz="0" w:space="0" w:color="auto"/>
        <w:right w:val="none" w:sz="0" w:space="0" w:color="auto"/>
      </w:divBdr>
    </w:div>
    <w:div w:id="1467238582">
      <w:bodyDiv w:val="1"/>
      <w:marLeft w:val="0"/>
      <w:marRight w:val="0"/>
      <w:marTop w:val="0"/>
      <w:marBottom w:val="0"/>
      <w:divBdr>
        <w:top w:val="none" w:sz="0" w:space="0" w:color="auto"/>
        <w:left w:val="none" w:sz="0" w:space="0" w:color="auto"/>
        <w:bottom w:val="none" w:sz="0" w:space="0" w:color="auto"/>
        <w:right w:val="none" w:sz="0" w:space="0" w:color="auto"/>
      </w:divBdr>
    </w:div>
    <w:div w:id="1618366716">
      <w:bodyDiv w:val="1"/>
      <w:marLeft w:val="0"/>
      <w:marRight w:val="0"/>
      <w:marTop w:val="0"/>
      <w:marBottom w:val="0"/>
      <w:divBdr>
        <w:top w:val="none" w:sz="0" w:space="0" w:color="auto"/>
        <w:left w:val="none" w:sz="0" w:space="0" w:color="auto"/>
        <w:bottom w:val="none" w:sz="0" w:space="0" w:color="auto"/>
        <w:right w:val="none" w:sz="0" w:space="0" w:color="auto"/>
      </w:divBdr>
    </w:div>
    <w:div w:id="1631781591">
      <w:bodyDiv w:val="1"/>
      <w:marLeft w:val="0"/>
      <w:marRight w:val="0"/>
      <w:marTop w:val="0"/>
      <w:marBottom w:val="0"/>
      <w:divBdr>
        <w:top w:val="none" w:sz="0" w:space="0" w:color="auto"/>
        <w:left w:val="none" w:sz="0" w:space="0" w:color="auto"/>
        <w:bottom w:val="none" w:sz="0" w:space="0" w:color="auto"/>
        <w:right w:val="none" w:sz="0" w:space="0" w:color="auto"/>
      </w:divBdr>
      <w:divsChild>
        <w:div w:id="63307936">
          <w:marLeft w:val="806"/>
          <w:marRight w:val="0"/>
          <w:marTop w:val="106"/>
          <w:marBottom w:val="0"/>
          <w:divBdr>
            <w:top w:val="none" w:sz="0" w:space="0" w:color="auto"/>
            <w:left w:val="none" w:sz="0" w:space="0" w:color="auto"/>
            <w:bottom w:val="none" w:sz="0" w:space="0" w:color="auto"/>
            <w:right w:val="none" w:sz="0" w:space="0" w:color="auto"/>
          </w:divBdr>
        </w:div>
        <w:div w:id="138419829">
          <w:marLeft w:val="806"/>
          <w:marRight w:val="0"/>
          <w:marTop w:val="106"/>
          <w:marBottom w:val="0"/>
          <w:divBdr>
            <w:top w:val="none" w:sz="0" w:space="0" w:color="auto"/>
            <w:left w:val="none" w:sz="0" w:space="0" w:color="auto"/>
            <w:bottom w:val="none" w:sz="0" w:space="0" w:color="auto"/>
            <w:right w:val="none" w:sz="0" w:space="0" w:color="auto"/>
          </w:divBdr>
        </w:div>
        <w:div w:id="609164718">
          <w:marLeft w:val="806"/>
          <w:marRight w:val="0"/>
          <w:marTop w:val="106"/>
          <w:marBottom w:val="0"/>
          <w:divBdr>
            <w:top w:val="none" w:sz="0" w:space="0" w:color="auto"/>
            <w:left w:val="none" w:sz="0" w:space="0" w:color="auto"/>
            <w:bottom w:val="none" w:sz="0" w:space="0" w:color="auto"/>
            <w:right w:val="none" w:sz="0" w:space="0" w:color="auto"/>
          </w:divBdr>
        </w:div>
        <w:div w:id="673994651">
          <w:marLeft w:val="806"/>
          <w:marRight w:val="0"/>
          <w:marTop w:val="106"/>
          <w:marBottom w:val="0"/>
          <w:divBdr>
            <w:top w:val="none" w:sz="0" w:space="0" w:color="auto"/>
            <w:left w:val="none" w:sz="0" w:space="0" w:color="auto"/>
            <w:bottom w:val="none" w:sz="0" w:space="0" w:color="auto"/>
            <w:right w:val="none" w:sz="0" w:space="0" w:color="auto"/>
          </w:divBdr>
        </w:div>
        <w:div w:id="1039933214">
          <w:marLeft w:val="806"/>
          <w:marRight w:val="0"/>
          <w:marTop w:val="106"/>
          <w:marBottom w:val="0"/>
          <w:divBdr>
            <w:top w:val="none" w:sz="0" w:space="0" w:color="auto"/>
            <w:left w:val="none" w:sz="0" w:space="0" w:color="auto"/>
            <w:bottom w:val="none" w:sz="0" w:space="0" w:color="auto"/>
            <w:right w:val="none" w:sz="0" w:space="0" w:color="auto"/>
          </w:divBdr>
        </w:div>
        <w:div w:id="1232347088">
          <w:marLeft w:val="806"/>
          <w:marRight w:val="0"/>
          <w:marTop w:val="106"/>
          <w:marBottom w:val="0"/>
          <w:divBdr>
            <w:top w:val="none" w:sz="0" w:space="0" w:color="auto"/>
            <w:left w:val="none" w:sz="0" w:space="0" w:color="auto"/>
            <w:bottom w:val="none" w:sz="0" w:space="0" w:color="auto"/>
            <w:right w:val="none" w:sz="0" w:space="0" w:color="auto"/>
          </w:divBdr>
        </w:div>
        <w:div w:id="1898127461">
          <w:marLeft w:val="806"/>
          <w:marRight w:val="0"/>
          <w:marTop w:val="106"/>
          <w:marBottom w:val="0"/>
          <w:divBdr>
            <w:top w:val="none" w:sz="0" w:space="0" w:color="auto"/>
            <w:left w:val="none" w:sz="0" w:space="0" w:color="auto"/>
            <w:bottom w:val="none" w:sz="0" w:space="0" w:color="auto"/>
            <w:right w:val="none" w:sz="0" w:space="0" w:color="auto"/>
          </w:divBdr>
        </w:div>
        <w:div w:id="2047244517">
          <w:marLeft w:val="806"/>
          <w:marRight w:val="0"/>
          <w:marTop w:val="106"/>
          <w:marBottom w:val="0"/>
          <w:divBdr>
            <w:top w:val="none" w:sz="0" w:space="0" w:color="auto"/>
            <w:left w:val="none" w:sz="0" w:space="0" w:color="auto"/>
            <w:bottom w:val="none" w:sz="0" w:space="0" w:color="auto"/>
            <w:right w:val="none" w:sz="0" w:space="0" w:color="auto"/>
          </w:divBdr>
        </w:div>
      </w:divsChild>
    </w:div>
    <w:div w:id="1737508341">
      <w:bodyDiv w:val="1"/>
      <w:marLeft w:val="0"/>
      <w:marRight w:val="0"/>
      <w:marTop w:val="0"/>
      <w:marBottom w:val="0"/>
      <w:divBdr>
        <w:top w:val="none" w:sz="0" w:space="0" w:color="auto"/>
        <w:left w:val="none" w:sz="0" w:space="0" w:color="auto"/>
        <w:bottom w:val="none" w:sz="0" w:space="0" w:color="auto"/>
        <w:right w:val="none" w:sz="0" w:space="0" w:color="auto"/>
      </w:divBdr>
    </w:div>
    <w:div w:id="1741245483">
      <w:bodyDiv w:val="1"/>
      <w:marLeft w:val="0"/>
      <w:marRight w:val="0"/>
      <w:marTop w:val="0"/>
      <w:marBottom w:val="0"/>
      <w:divBdr>
        <w:top w:val="none" w:sz="0" w:space="0" w:color="auto"/>
        <w:left w:val="none" w:sz="0" w:space="0" w:color="auto"/>
        <w:bottom w:val="none" w:sz="0" w:space="0" w:color="auto"/>
        <w:right w:val="none" w:sz="0" w:space="0" w:color="auto"/>
      </w:divBdr>
    </w:div>
    <w:div w:id="208676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Term sheet</vt:lpstr>
    </vt:vector>
  </TitlesOfParts>
  <Company/>
  <LinksUpToDate>false</LinksUpToDate>
  <CharactersWithSpaces>4298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sheet</dc:title>
  <dc:creator>User</dc:creator>
  <cp:lastModifiedBy>XL</cp:lastModifiedBy>
  <cp:revision>8</cp:revision>
  <cp:lastPrinted>2012-01-13T03:54:00Z</cp:lastPrinted>
  <dcterms:created xsi:type="dcterms:W3CDTF">2016-08-13T02:13:00Z</dcterms:created>
  <dcterms:modified xsi:type="dcterms:W3CDTF">2016-08-15T04:49:00Z</dcterms:modified>
</cp:coreProperties>
</file>